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B071EF" w14:textId="77777777" w:rsidR="009B5C65" w:rsidRDefault="009B5C65" w:rsidP="00436BA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Kelle Dhein</w:t>
      </w:r>
    </w:p>
    <w:p w14:paraId="7E0F9139" w14:textId="77777777" w:rsidR="009B5C65" w:rsidRDefault="009B5C65" w:rsidP="00436BA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SES Rough Draft</w:t>
      </w:r>
    </w:p>
    <w:p w14:paraId="364328C6" w14:textId="77777777" w:rsidR="009B5C65" w:rsidRDefault="009B5C65" w:rsidP="009B5C65">
      <w:pPr>
        <w:spacing w:after="0" w:line="480" w:lineRule="auto"/>
        <w:contextualSpacing/>
        <w:jc w:val="center"/>
        <w:rPr>
          <w:rFonts w:ascii="Times New Roman" w:hAnsi="Times New Roman" w:cs="Times New Roman"/>
          <w:sz w:val="24"/>
          <w:szCs w:val="24"/>
        </w:rPr>
      </w:pPr>
      <w:r w:rsidRPr="00436BA3">
        <w:rPr>
          <w:rFonts w:ascii="Times New Roman" w:hAnsi="Times New Roman" w:cs="Times New Roman"/>
          <w:i/>
          <w:sz w:val="24"/>
          <w:szCs w:val="24"/>
        </w:rPr>
        <w:t>C. Elegans</w:t>
      </w:r>
      <w:r w:rsidRPr="00436BA3">
        <w:rPr>
          <w:rFonts w:ascii="Times New Roman" w:hAnsi="Times New Roman" w:cs="Times New Roman"/>
          <w:sz w:val="24"/>
          <w:szCs w:val="24"/>
        </w:rPr>
        <w:t xml:space="preserve"> GRN Network</w:t>
      </w:r>
    </w:p>
    <w:p w14:paraId="49801184" w14:textId="77777777" w:rsidR="00436BA3" w:rsidRPr="00436BA3" w:rsidRDefault="00436BA3" w:rsidP="009B5C65">
      <w:pPr>
        <w:spacing w:after="0" w:line="480" w:lineRule="auto"/>
        <w:contextualSpacing/>
        <w:jc w:val="center"/>
        <w:rPr>
          <w:rFonts w:ascii="Times New Roman" w:hAnsi="Times New Roman" w:cs="Times New Roman"/>
          <w:sz w:val="24"/>
          <w:szCs w:val="24"/>
        </w:rPr>
      </w:pPr>
    </w:p>
    <w:p w14:paraId="512CC9C5" w14:textId="77777777" w:rsidR="00436BA3" w:rsidRDefault="00436BA3" w:rsidP="00436BA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[This course really took me out of my comfort zone, and I think that will be evident as you read my rough draft. I do not have much experience reading/writing physics articles or talking about network models, so any feedback, even (especially) basic-seeming stuff, will be much appreciated]</w:t>
      </w:r>
    </w:p>
    <w:p w14:paraId="3E457C15" w14:textId="77777777" w:rsidR="009B5C65" w:rsidRDefault="009B5C65" w:rsidP="009B5C65">
      <w:pPr>
        <w:spacing w:after="0" w:line="480" w:lineRule="auto"/>
        <w:contextualSpacing/>
        <w:jc w:val="center"/>
        <w:rPr>
          <w:rFonts w:ascii="Times New Roman" w:hAnsi="Times New Roman" w:cs="Times New Roman"/>
          <w:sz w:val="24"/>
          <w:szCs w:val="24"/>
        </w:rPr>
      </w:pPr>
    </w:p>
    <w:p w14:paraId="0AB61297" w14:textId="77777777" w:rsidR="00FA2F5A" w:rsidRPr="00436BA3" w:rsidRDefault="00DF6C05" w:rsidP="00DF6C05">
      <w:pPr>
        <w:spacing w:after="0" w:line="480" w:lineRule="auto"/>
        <w:contextualSpacing/>
        <w:rPr>
          <w:rFonts w:ascii="Times New Roman" w:hAnsi="Times New Roman" w:cs="Times New Roman"/>
          <w:b/>
          <w:sz w:val="24"/>
          <w:szCs w:val="24"/>
        </w:rPr>
      </w:pPr>
      <w:r w:rsidRPr="00436BA3">
        <w:rPr>
          <w:rFonts w:ascii="Times New Roman" w:hAnsi="Times New Roman" w:cs="Times New Roman"/>
          <w:b/>
          <w:sz w:val="24"/>
          <w:szCs w:val="24"/>
        </w:rPr>
        <w:t>Introduction</w:t>
      </w:r>
    </w:p>
    <w:p w14:paraId="05F3DFFC" w14:textId="77777777" w:rsidR="00AB5C7F" w:rsidRDefault="00DF6C05" w:rsidP="00AB5C7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B5C7F">
        <w:rPr>
          <w:rFonts w:ascii="Times New Roman" w:hAnsi="Times New Roman" w:cs="Times New Roman"/>
          <w:sz w:val="24"/>
          <w:szCs w:val="24"/>
        </w:rPr>
        <w:t xml:space="preserve">Scientists have been analyzing the informational properties of living systems </w:t>
      </w:r>
    </w:p>
    <w:p w14:paraId="77E471B4" w14:textId="454D9DCE" w:rsidR="00BF02AB" w:rsidRDefault="00AB5C7F" w:rsidP="00DF6C0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to gain a better understanding of what distinguishes those systems</w:t>
      </w:r>
      <w:r w:rsidR="00DF6C05">
        <w:rPr>
          <w:rFonts w:ascii="Times New Roman" w:hAnsi="Times New Roman" w:cs="Times New Roman"/>
          <w:sz w:val="24"/>
          <w:szCs w:val="24"/>
        </w:rPr>
        <w:t xml:space="preserve"> from other physical systems</w:t>
      </w:r>
      <w:r>
        <w:rPr>
          <w:rFonts w:ascii="Times New Roman" w:hAnsi="Times New Roman" w:cs="Times New Roman"/>
          <w:sz w:val="24"/>
          <w:szCs w:val="24"/>
        </w:rPr>
        <w:t xml:space="preserve">. The guiding assumption of such a research program is that living systems process information in a way that other physical systems do not. </w:t>
      </w:r>
      <w:r w:rsidR="00B46362">
        <w:rPr>
          <w:rFonts w:ascii="Times New Roman" w:hAnsi="Times New Roman" w:cs="Times New Roman"/>
          <w:sz w:val="24"/>
          <w:szCs w:val="24"/>
        </w:rPr>
        <w:t xml:space="preserve">An interesting and closely related assumption is that the way living systems process information is </w:t>
      </w:r>
      <w:commentRangeStart w:id="0"/>
      <w:r w:rsidR="00B46362">
        <w:rPr>
          <w:rFonts w:ascii="Times New Roman" w:hAnsi="Times New Roman" w:cs="Times New Roman"/>
          <w:sz w:val="24"/>
          <w:szCs w:val="24"/>
        </w:rPr>
        <w:t>intrinsically tied to the set of novel phenomena surrounding living systems</w:t>
      </w:r>
      <w:commentRangeEnd w:id="0"/>
      <w:r w:rsidR="00B35193">
        <w:rPr>
          <w:rStyle w:val="CommentReference"/>
        </w:rPr>
        <w:commentReference w:id="0"/>
      </w:r>
      <w:r w:rsidR="00B46362">
        <w:rPr>
          <w:rFonts w:ascii="Times New Roman" w:hAnsi="Times New Roman" w:cs="Times New Roman"/>
          <w:sz w:val="24"/>
          <w:szCs w:val="24"/>
        </w:rPr>
        <w:t>. If those assumptions are</w:t>
      </w:r>
      <w:r w:rsidR="006A14BD">
        <w:rPr>
          <w:rFonts w:ascii="Times New Roman" w:hAnsi="Times New Roman" w:cs="Times New Roman"/>
          <w:sz w:val="24"/>
          <w:szCs w:val="24"/>
        </w:rPr>
        <w:t xml:space="preserve"> true, then there may be</w:t>
      </w:r>
      <w:r w:rsidR="00BF02AB">
        <w:rPr>
          <w:rFonts w:ascii="Times New Roman" w:hAnsi="Times New Roman" w:cs="Times New Roman"/>
          <w:sz w:val="24"/>
          <w:szCs w:val="24"/>
        </w:rPr>
        <w:t xml:space="preserve"> signature</w:t>
      </w:r>
      <w:r w:rsidR="00B46362">
        <w:rPr>
          <w:rFonts w:ascii="Times New Roman" w:hAnsi="Times New Roman" w:cs="Times New Roman"/>
          <w:sz w:val="24"/>
          <w:szCs w:val="24"/>
        </w:rPr>
        <w:t>s</w:t>
      </w:r>
      <w:r w:rsidR="00BF02AB">
        <w:rPr>
          <w:rFonts w:ascii="Times New Roman" w:hAnsi="Times New Roman" w:cs="Times New Roman"/>
          <w:sz w:val="24"/>
          <w:szCs w:val="24"/>
        </w:rPr>
        <w:t xml:space="preserve"> in the informational dynamics of living systems that distinguish </w:t>
      </w:r>
      <w:del w:id="1" w:author="Harrison Smith" w:date="2016-04-29T10:49:00Z">
        <w:r w:rsidR="00BF02AB" w:rsidDel="007244B8">
          <w:rPr>
            <w:rFonts w:ascii="Times New Roman" w:hAnsi="Times New Roman" w:cs="Times New Roman"/>
            <w:sz w:val="24"/>
            <w:szCs w:val="24"/>
          </w:rPr>
          <w:delText>those systems</w:delText>
        </w:r>
      </w:del>
      <w:ins w:id="2" w:author="Harrison Smith" w:date="2016-04-29T10:49:00Z">
        <w:r w:rsidR="007244B8">
          <w:rPr>
            <w:rFonts w:ascii="Times New Roman" w:hAnsi="Times New Roman" w:cs="Times New Roman"/>
            <w:sz w:val="24"/>
            <w:szCs w:val="24"/>
          </w:rPr>
          <w:t>them</w:t>
        </w:r>
      </w:ins>
      <w:r w:rsidR="00BF02AB">
        <w:rPr>
          <w:rFonts w:ascii="Times New Roman" w:hAnsi="Times New Roman" w:cs="Times New Roman"/>
          <w:sz w:val="24"/>
          <w:szCs w:val="24"/>
        </w:rPr>
        <w:t xml:space="preserve"> from other physical systems. </w:t>
      </w:r>
    </w:p>
    <w:p w14:paraId="11EAF836" w14:textId="77777777" w:rsidR="00C72F1C" w:rsidRDefault="00BF02AB" w:rsidP="009D5B1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what follows, we describe a series of experiments meant to gather </w:t>
      </w:r>
      <w:r w:rsidR="008C04A5">
        <w:rPr>
          <w:rFonts w:ascii="Times New Roman" w:hAnsi="Times New Roman" w:cs="Times New Roman"/>
          <w:sz w:val="24"/>
          <w:szCs w:val="24"/>
        </w:rPr>
        <w:t>data</w:t>
      </w:r>
      <w:r>
        <w:rPr>
          <w:rFonts w:ascii="Times New Roman" w:hAnsi="Times New Roman" w:cs="Times New Roman"/>
          <w:sz w:val="24"/>
          <w:szCs w:val="24"/>
        </w:rPr>
        <w:t xml:space="preserve"> </w:t>
      </w:r>
      <w:r w:rsidR="005E1233">
        <w:rPr>
          <w:rFonts w:ascii="Times New Roman" w:hAnsi="Times New Roman" w:cs="Times New Roman"/>
          <w:sz w:val="24"/>
          <w:szCs w:val="24"/>
        </w:rPr>
        <w:t>about the informational dynamics of single biological system in the hopes that the data will be useful in future attempts to test</w:t>
      </w:r>
      <w:r>
        <w:rPr>
          <w:rFonts w:ascii="Times New Roman" w:hAnsi="Times New Roman" w:cs="Times New Roman"/>
          <w:sz w:val="24"/>
          <w:szCs w:val="24"/>
        </w:rPr>
        <w:t xml:space="preserve"> the theory that the information</w:t>
      </w:r>
      <w:r w:rsidR="009D5B19">
        <w:rPr>
          <w:rFonts w:ascii="Times New Roman" w:hAnsi="Times New Roman" w:cs="Times New Roman"/>
          <w:sz w:val="24"/>
          <w:szCs w:val="24"/>
        </w:rPr>
        <w:t>al</w:t>
      </w:r>
      <w:r>
        <w:rPr>
          <w:rFonts w:ascii="Times New Roman" w:hAnsi="Times New Roman" w:cs="Times New Roman"/>
          <w:sz w:val="24"/>
          <w:szCs w:val="24"/>
        </w:rPr>
        <w:t xml:space="preserve"> dynamics of living systems distinguish th</w:t>
      </w:r>
      <w:r w:rsidR="00B46362">
        <w:rPr>
          <w:rFonts w:ascii="Times New Roman" w:hAnsi="Times New Roman" w:cs="Times New Roman"/>
          <w:sz w:val="24"/>
          <w:szCs w:val="24"/>
        </w:rPr>
        <w:t xml:space="preserve">em </w:t>
      </w:r>
      <w:r>
        <w:rPr>
          <w:rFonts w:ascii="Times New Roman" w:hAnsi="Times New Roman" w:cs="Times New Roman"/>
          <w:sz w:val="24"/>
          <w:szCs w:val="24"/>
        </w:rPr>
        <w:t xml:space="preserve">from </w:t>
      </w:r>
      <w:r w:rsidR="00B46362">
        <w:rPr>
          <w:rFonts w:ascii="Times New Roman" w:hAnsi="Times New Roman" w:cs="Times New Roman"/>
          <w:sz w:val="24"/>
          <w:szCs w:val="24"/>
        </w:rPr>
        <w:t xml:space="preserve">other </w:t>
      </w:r>
      <w:r>
        <w:rPr>
          <w:rFonts w:ascii="Times New Roman" w:hAnsi="Times New Roman" w:cs="Times New Roman"/>
          <w:sz w:val="24"/>
          <w:szCs w:val="24"/>
        </w:rPr>
        <w:t>physical systems</w:t>
      </w:r>
      <w:r w:rsidR="008C04A5">
        <w:rPr>
          <w:rFonts w:ascii="Times New Roman" w:hAnsi="Times New Roman" w:cs="Times New Roman"/>
          <w:sz w:val="24"/>
          <w:szCs w:val="24"/>
        </w:rPr>
        <w:t>. More specifically, we provide quantitative measurements of</w:t>
      </w:r>
      <w:r w:rsidR="00B46362">
        <w:rPr>
          <w:rFonts w:ascii="Times New Roman" w:hAnsi="Times New Roman" w:cs="Times New Roman"/>
          <w:sz w:val="24"/>
          <w:szCs w:val="24"/>
        </w:rPr>
        <w:t xml:space="preserve"> the informational dynamics of the</w:t>
      </w:r>
      <w:r w:rsidR="008C04A5">
        <w:rPr>
          <w:rFonts w:ascii="Times New Roman" w:hAnsi="Times New Roman" w:cs="Times New Roman"/>
          <w:sz w:val="24"/>
          <w:szCs w:val="24"/>
        </w:rPr>
        <w:t xml:space="preserve"> gene and protein</w:t>
      </w:r>
      <w:r w:rsidR="00B46362">
        <w:rPr>
          <w:rFonts w:ascii="Times New Roman" w:hAnsi="Times New Roman" w:cs="Times New Roman"/>
          <w:sz w:val="24"/>
          <w:szCs w:val="24"/>
        </w:rPr>
        <w:t xml:space="preserve"> network </w:t>
      </w:r>
      <w:r w:rsidR="008C04A5">
        <w:rPr>
          <w:rFonts w:ascii="Times New Roman" w:hAnsi="Times New Roman" w:cs="Times New Roman"/>
          <w:sz w:val="24"/>
          <w:szCs w:val="24"/>
        </w:rPr>
        <w:t xml:space="preserve">regulating </w:t>
      </w:r>
      <w:r w:rsidR="00B46362">
        <w:rPr>
          <w:rFonts w:ascii="Times New Roman" w:hAnsi="Times New Roman" w:cs="Times New Roman"/>
          <w:sz w:val="24"/>
          <w:szCs w:val="24"/>
        </w:rPr>
        <w:t xml:space="preserve">the early embryonic cell cycle of the nematode </w:t>
      </w:r>
      <w:r w:rsidR="00B46362" w:rsidRPr="00B46362">
        <w:rPr>
          <w:rFonts w:ascii="Times New Roman" w:hAnsi="Times New Roman" w:cs="Times New Roman"/>
          <w:i/>
          <w:sz w:val="24"/>
          <w:szCs w:val="24"/>
        </w:rPr>
        <w:t>Caenorhabditis elegans</w:t>
      </w:r>
      <w:r w:rsidR="00B46362">
        <w:rPr>
          <w:rFonts w:ascii="Times New Roman" w:hAnsi="Times New Roman" w:cs="Times New Roman"/>
          <w:sz w:val="24"/>
          <w:szCs w:val="24"/>
        </w:rPr>
        <w:t>.</w:t>
      </w:r>
      <w:r w:rsidR="009D5B19">
        <w:rPr>
          <w:rFonts w:ascii="Times New Roman" w:hAnsi="Times New Roman" w:cs="Times New Roman"/>
          <w:sz w:val="24"/>
          <w:szCs w:val="24"/>
        </w:rPr>
        <w:t xml:space="preserve"> In measuring those dynamics, we follow previous </w:t>
      </w:r>
      <w:r w:rsidR="009D5B19">
        <w:rPr>
          <w:rFonts w:ascii="Times New Roman" w:hAnsi="Times New Roman" w:cs="Times New Roman"/>
          <w:sz w:val="24"/>
          <w:szCs w:val="24"/>
        </w:rPr>
        <w:lastRenderedPageBreak/>
        <w:t xml:space="preserve">researchers [7, 23-26, and Kim et al] in distinguishing </w:t>
      </w:r>
      <w:r w:rsidR="009D5B19" w:rsidRPr="00DF6C05">
        <w:rPr>
          <w:rFonts w:ascii="Times New Roman" w:hAnsi="Times New Roman" w:cs="Times New Roman"/>
          <w:sz w:val="24"/>
          <w:szCs w:val="24"/>
        </w:rPr>
        <w:t>abstract informational patterns from ‘</w:t>
      </w:r>
      <w:r w:rsidR="009D5B19">
        <w:rPr>
          <w:rFonts w:ascii="Times New Roman" w:hAnsi="Times New Roman" w:cs="Times New Roman"/>
          <w:sz w:val="24"/>
          <w:szCs w:val="24"/>
        </w:rPr>
        <w:t>i</w:t>
      </w:r>
      <w:r w:rsidR="009D5B19" w:rsidRPr="00DF6C05">
        <w:rPr>
          <w:rFonts w:ascii="Times New Roman" w:hAnsi="Times New Roman" w:cs="Times New Roman"/>
          <w:sz w:val="24"/>
          <w:szCs w:val="24"/>
        </w:rPr>
        <w:t>nformational architecture</w:t>
      </w:r>
      <w:r w:rsidR="00851DE1">
        <w:rPr>
          <w:rFonts w:ascii="Times New Roman" w:hAnsi="Times New Roman" w:cs="Times New Roman"/>
          <w:sz w:val="24"/>
          <w:szCs w:val="24"/>
        </w:rPr>
        <w:t xml:space="preserve">.’ </w:t>
      </w:r>
    </w:p>
    <w:p w14:paraId="7E40DFCB" w14:textId="7B598CA4" w:rsidR="009D5B19" w:rsidRPr="00DF6C05" w:rsidRDefault="00C72F1C" w:rsidP="00C72F1C">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del w:id="3" w:author="Harrison Smith" w:date="2016-04-29T10:54:00Z">
        <w:r w:rsidDel="007244B8">
          <w:rPr>
            <w:rFonts w:ascii="Times New Roman" w:hAnsi="Times New Roman" w:cs="Times New Roman"/>
            <w:sz w:val="24"/>
            <w:szCs w:val="24"/>
          </w:rPr>
          <w:delText>A measure of i</w:delText>
        </w:r>
        <w:r w:rsidR="00851DE1" w:rsidDel="007244B8">
          <w:rPr>
            <w:rFonts w:ascii="Times New Roman" w:hAnsi="Times New Roman" w:cs="Times New Roman"/>
            <w:sz w:val="24"/>
            <w:szCs w:val="24"/>
          </w:rPr>
          <w:delText>nformation must sat</w:delText>
        </w:r>
        <w:r w:rsidDel="007244B8">
          <w:rPr>
            <w:rFonts w:ascii="Times New Roman" w:hAnsi="Times New Roman" w:cs="Times New Roman"/>
            <w:sz w:val="24"/>
            <w:szCs w:val="24"/>
          </w:rPr>
          <w:delText>isfy</w:delText>
        </w:r>
      </w:del>
      <w:ins w:id="4" w:author="Harrison Smith" w:date="2016-04-29T10:54:00Z">
        <w:r w:rsidR="007244B8">
          <w:rPr>
            <w:rFonts w:ascii="Times New Roman" w:hAnsi="Times New Roman" w:cs="Times New Roman"/>
            <w:sz w:val="24"/>
            <w:szCs w:val="24"/>
          </w:rPr>
          <w:t>Two conditions must be met to be a measure</w:t>
        </w:r>
      </w:ins>
      <w:del w:id="5" w:author="Harrison Smith" w:date="2016-04-29T10:54:00Z">
        <w:r w:rsidDel="007244B8">
          <w:rPr>
            <w:rFonts w:ascii="Times New Roman" w:hAnsi="Times New Roman" w:cs="Times New Roman"/>
            <w:sz w:val="24"/>
            <w:szCs w:val="24"/>
          </w:rPr>
          <w:delText xml:space="preserve"> two conditions to be a measure</w:delText>
        </w:r>
      </w:del>
      <w:r>
        <w:rPr>
          <w:rFonts w:ascii="Times New Roman" w:hAnsi="Times New Roman" w:cs="Times New Roman"/>
          <w:sz w:val="24"/>
          <w:szCs w:val="24"/>
        </w:rPr>
        <w:t xml:space="preserve"> of the </w:t>
      </w:r>
      <w:r w:rsidR="00851DE1">
        <w:rPr>
          <w:rFonts w:ascii="Times New Roman" w:hAnsi="Times New Roman" w:cs="Times New Roman"/>
          <w:sz w:val="24"/>
          <w:szCs w:val="24"/>
        </w:rPr>
        <w:t xml:space="preserve">informational architecture of a living system: (1) the measure </w:t>
      </w:r>
      <w:r>
        <w:rPr>
          <w:rFonts w:ascii="Times New Roman" w:hAnsi="Times New Roman" w:cs="Times New Roman"/>
          <w:sz w:val="24"/>
          <w:szCs w:val="24"/>
        </w:rPr>
        <w:t>must correspond to a specific</w:t>
      </w:r>
      <w:r w:rsidR="00851DE1">
        <w:rPr>
          <w:rFonts w:ascii="Times New Roman" w:hAnsi="Times New Roman" w:cs="Times New Roman"/>
          <w:sz w:val="24"/>
          <w:szCs w:val="24"/>
        </w:rPr>
        <w:t xml:space="preserve"> physical</w:t>
      </w:r>
      <w:r>
        <w:rPr>
          <w:rFonts w:ascii="Times New Roman" w:hAnsi="Times New Roman" w:cs="Times New Roman"/>
          <w:sz w:val="24"/>
          <w:szCs w:val="24"/>
        </w:rPr>
        <w:t>ly instantiated object or process in a living system</w:t>
      </w:r>
      <w:r w:rsidR="00851DE1">
        <w:rPr>
          <w:rFonts w:ascii="Times New Roman" w:hAnsi="Times New Roman" w:cs="Times New Roman"/>
          <w:sz w:val="24"/>
          <w:szCs w:val="24"/>
        </w:rPr>
        <w:t xml:space="preserve">, and (2) that </w:t>
      </w:r>
      <w:commentRangeStart w:id="6"/>
      <w:r>
        <w:rPr>
          <w:rFonts w:ascii="Times New Roman" w:hAnsi="Times New Roman" w:cs="Times New Roman"/>
          <w:sz w:val="24"/>
          <w:szCs w:val="24"/>
        </w:rPr>
        <w:t xml:space="preserve">physically instantiated object or process </w:t>
      </w:r>
      <w:commentRangeEnd w:id="6"/>
      <w:r w:rsidR="007244B8">
        <w:rPr>
          <w:rStyle w:val="CommentReference"/>
        </w:rPr>
        <w:commentReference w:id="6"/>
      </w:r>
      <w:r w:rsidR="00851DE1">
        <w:rPr>
          <w:rFonts w:ascii="Times New Roman" w:hAnsi="Times New Roman" w:cs="Times New Roman"/>
          <w:sz w:val="24"/>
          <w:szCs w:val="24"/>
        </w:rPr>
        <w:t xml:space="preserve">must play some </w:t>
      </w:r>
      <w:r>
        <w:rPr>
          <w:rFonts w:ascii="Times New Roman" w:hAnsi="Times New Roman" w:cs="Times New Roman"/>
          <w:sz w:val="24"/>
          <w:szCs w:val="24"/>
        </w:rPr>
        <w:t>causal role in the function</w:t>
      </w:r>
      <w:r w:rsidR="008D65BE">
        <w:rPr>
          <w:rFonts w:ascii="Times New Roman" w:hAnsi="Times New Roman" w:cs="Times New Roman"/>
          <w:sz w:val="24"/>
          <w:szCs w:val="24"/>
        </w:rPr>
        <w:t>ing</w:t>
      </w:r>
      <w:r>
        <w:rPr>
          <w:rFonts w:ascii="Times New Roman" w:hAnsi="Times New Roman" w:cs="Times New Roman"/>
          <w:sz w:val="24"/>
          <w:szCs w:val="24"/>
        </w:rPr>
        <w:t xml:space="preserve"> of the</w:t>
      </w:r>
      <w:r w:rsidR="009340C5">
        <w:rPr>
          <w:rFonts w:ascii="Times New Roman" w:hAnsi="Times New Roman" w:cs="Times New Roman"/>
          <w:sz w:val="24"/>
          <w:szCs w:val="24"/>
        </w:rPr>
        <w:t xml:space="preserve"> living system. We do not claim that information comprising the informational architecture of a living system is itself an essential agent in</w:t>
      </w:r>
      <w:r w:rsidR="00F12E72">
        <w:rPr>
          <w:rFonts w:ascii="Times New Roman" w:hAnsi="Times New Roman" w:cs="Times New Roman"/>
          <w:sz w:val="24"/>
          <w:szCs w:val="24"/>
        </w:rPr>
        <w:t xml:space="preserve"> the functioning of that</w:t>
      </w:r>
      <w:r w:rsidR="009340C5">
        <w:rPr>
          <w:rFonts w:ascii="Times New Roman" w:hAnsi="Times New Roman" w:cs="Times New Roman"/>
          <w:sz w:val="24"/>
          <w:szCs w:val="24"/>
        </w:rPr>
        <w:t xml:space="preserve"> living system. Rather, we make the weaker claim that information comprising the informational architecture of a living system is</w:t>
      </w:r>
      <w:r w:rsidR="00FA2F5A">
        <w:rPr>
          <w:rFonts w:ascii="Times New Roman" w:hAnsi="Times New Roman" w:cs="Times New Roman"/>
          <w:sz w:val="24"/>
          <w:szCs w:val="24"/>
        </w:rPr>
        <w:t xml:space="preserve"> </w:t>
      </w:r>
      <w:r w:rsidR="009340C5">
        <w:rPr>
          <w:rFonts w:ascii="Times New Roman" w:hAnsi="Times New Roman" w:cs="Times New Roman"/>
          <w:sz w:val="24"/>
          <w:szCs w:val="24"/>
        </w:rPr>
        <w:t xml:space="preserve">processed in </w:t>
      </w:r>
      <w:r w:rsidR="00FA2F5A">
        <w:rPr>
          <w:rFonts w:ascii="Times New Roman" w:hAnsi="Times New Roman" w:cs="Times New Roman"/>
          <w:sz w:val="24"/>
          <w:szCs w:val="24"/>
        </w:rPr>
        <w:t xml:space="preserve">the </w:t>
      </w:r>
      <w:r w:rsidR="009340C5">
        <w:rPr>
          <w:rFonts w:ascii="Times New Roman" w:hAnsi="Times New Roman" w:cs="Times New Roman"/>
          <w:sz w:val="24"/>
          <w:szCs w:val="24"/>
        </w:rPr>
        <w:t xml:space="preserve">functioning of a living </w:t>
      </w:r>
      <w:commentRangeStart w:id="7"/>
      <w:r w:rsidR="009340C5">
        <w:rPr>
          <w:rFonts w:ascii="Times New Roman" w:hAnsi="Times New Roman" w:cs="Times New Roman"/>
          <w:sz w:val="24"/>
          <w:szCs w:val="24"/>
        </w:rPr>
        <w:t>system</w:t>
      </w:r>
      <w:commentRangeEnd w:id="7"/>
      <w:r w:rsidR="007244B8">
        <w:rPr>
          <w:rStyle w:val="CommentReference"/>
        </w:rPr>
        <w:commentReference w:id="7"/>
      </w:r>
      <w:r w:rsidR="009340C5">
        <w:rPr>
          <w:rFonts w:ascii="Times New Roman" w:hAnsi="Times New Roman" w:cs="Times New Roman"/>
          <w:sz w:val="24"/>
          <w:szCs w:val="24"/>
        </w:rPr>
        <w:t xml:space="preserve">. </w:t>
      </w:r>
    </w:p>
    <w:p w14:paraId="19D66715" w14:textId="77777777" w:rsidR="00C72F1C" w:rsidRDefault="00C72F1C" w:rsidP="009D5B19">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29283A">
        <w:rPr>
          <w:rFonts w:ascii="Times New Roman" w:hAnsi="Times New Roman" w:cs="Times New Roman"/>
          <w:sz w:val="24"/>
          <w:szCs w:val="24"/>
        </w:rPr>
        <w:t xml:space="preserve">In this paper, </w:t>
      </w:r>
      <w:r w:rsidR="00F12E72">
        <w:rPr>
          <w:rFonts w:ascii="Times New Roman" w:hAnsi="Times New Roman" w:cs="Times New Roman"/>
          <w:sz w:val="24"/>
          <w:szCs w:val="24"/>
        </w:rPr>
        <w:t>we focus our informational analyses on</w:t>
      </w:r>
      <w:r w:rsidR="0029283A">
        <w:rPr>
          <w:rFonts w:ascii="Times New Roman" w:hAnsi="Times New Roman" w:cs="Times New Roman"/>
          <w:sz w:val="24"/>
          <w:szCs w:val="24"/>
        </w:rPr>
        <w:t xml:space="preserve"> the</w:t>
      </w:r>
      <w:r w:rsidR="00F12E72">
        <w:rPr>
          <w:rFonts w:ascii="Times New Roman" w:hAnsi="Times New Roman" w:cs="Times New Roman"/>
          <w:sz w:val="24"/>
          <w:szCs w:val="24"/>
        </w:rPr>
        <w:t xml:space="preserve"> network of</w:t>
      </w:r>
      <w:r w:rsidR="0029283A">
        <w:rPr>
          <w:rFonts w:ascii="Times New Roman" w:hAnsi="Times New Roman" w:cs="Times New Roman"/>
          <w:sz w:val="24"/>
          <w:szCs w:val="24"/>
        </w:rPr>
        <w:t xml:space="preserve"> proteins and genes regulating the early cell divisions of a developing </w:t>
      </w:r>
      <w:r w:rsidR="0029283A" w:rsidRPr="0029283A">
        <w:rPr>
          <w:rFonts w:ascii="Times New Roman" w:hAnsi="Times New Roman" w:cs="Times New Roman"/>
          <w:i/>
          <w:sz w:val="24"/>
          <w:szCs w:val="24"/>
        </w:rPr>
        <w:t>C. Elegans</w:t>
      </w:r>
      <w:r w:rsidR="0029283A">
        <w:rPr>
          <w:rFonts w:ascii="Times New Roman" w:hAnsi="Times New Roman" w:cs="Times New Roman"/>
          <w:sz w:val="24"/>
          <w:szCs w:val="24"/>
        </w:rPr>
        <w:t xml:space="preserve"> embryo. Simulating the dynamics of that system as a network graph, we measure the information being transmitted between genes and proteins as the system functions. To measure that information, we utilize two informational measures, Schreiber’s transfer entropy (TE) and active information (AI). Both metrics are dynamic in that they determine how much our uncertain</w:t>
      </w:r>
      <w:r w:rsidR="009340C5">
        <w:rPr>
          <w:rFonts w:ascii="Times New Roman" w:hAnsi="Times New Roman" w:cs="Times New Roman"/>
          <w:sz w:val="24"/>
          <w:szCs w:val="24"/>
        </w:rPr>
        <w:t>ty about</w:t>
      </w:r>
      <w:r w:rsidR="0029283A">
        <w:rPr>
          <w:rFonts w:ascii="Times New Roman" w:hAnsi="Times New Roman" w:cs="Times New Roman"/>
          <w:sz w:val="24"/>
          <w:szCs w:val="24"/>
        </w:rPr>
        <w:t xml:space="preserve"> the present state of a system is reduced b</w:t>
      </w:r>
      <w:r w:rsidR="00436BA3">
        <w:rPr>
          <w:rFonts w:ascii="Times New Roman" w:hAnsi="Times New Roman" w:cs="Times New Roman"/>
          <w:sz w:val="24"/>
          <w:szCs w:val="24"/>
        </w:rPr>
        <w:t>y considering past states of that</w:t>
      </w:r>
      <w:r w:rsidR="0029283A">
        <w:rPr>
          <w:rFonts w:ascii="Times New Roman" w:hAnsi="Times New Roman" w:cs="Times New Roman"/>
          <w:sz w:val="24"/>
          <w:szCs w:val="24"/>
        </w:rPr>
        <w:t xml:space="preserve"> system. </w:t>
      </w:r>
      <w:commentRangeStart w:id="8"/>
      <w:r w:rsidR="00436BA3">
        <w:rPr>
          <w:rFonts w:ascii="Times New Roman" w:hAnsi="Times New Roman" w:cs="Times New Roman"/>
          <w:sz w:val="24"/>
          <w:szCs w:val="24"/>
        </w:rPr>
        <w:t xml:space="preserve">[Should </w:t>
      </w:r>
      <w:r w:rsidR="00F12E72">
        <w:rPr>
          <w:rFonts w:ascii="Times New Roman" w:hAnsi="Times New Roman" w:cs="Times New Roman"/>
          <w:sz w:val="24"/>
          <w:szCs w:val="24"/>
        </w:rPr>
        <w:t xml:space="preserve">I </w:t>
      </w:r>
      <w:r w:rsidR="00436BA3">
        <w:rPr>
          <w:rFonts w:ascii="Times New Roman" w:hAnsi="Times New Roman" w:cs="Times New Roman"/>
          <w:sz w:val="24"/>
          <w:szCs w:val="24"/>
        </w:rPr>
        <w:t>describe the difference between TE and AI? Include the equations?]</w:t>
      </w:r>
      <w:commentRangeEnd w:id="8"/>
      <w:r w:rsidR="00397997">
        <w:rPr>
          <w:rStyle w:val="CommentReference"/>
        </w:rPr>
        <w:commentReference w:id="8"/>
      </w:r>
    </w:p>
    <w:p w14:paraId="513D5FAD" w14:textId="77777777" w:rsidR="00FA2F5A" w:rsidRDefault="009340C5"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DF6C05">
        <w:rPr>
          <w:rFonts w:ascii="Times New Roman" w:hAnsi="Times New Roman" w:cs="Times New Roman"/>
          <w:sz w:val="24"/>
          <w:szCs w:val="24"/>
        </w:rPr>
        <w:t xml:space="preserve">In addition to </w:t>
      </w:r>
      <w:r>
        <w:rPr>
          <w:rFonts w:ascii="Times New Roman" w:hAnsi="Times New Roman" w:cs="Times New Roman"/>
          <w:sz w:val="24"/>
          <w:szCs w:val="24"/>
        </w:rPr>
        <w:t>simulating</w:t>
      </w:r>
      <w:r w:rsidR="00A74A6B">
        <w:rPr>
          <w:rFonts w:ascii="Times New Roman" w:hAnsi="Times New Roman" w:cs="Times New Roman"/>
          <w:sz w:val="24"/>
          <w:szCs w:val="24"/>
        </w:rPr>
        <w:t xml:space="preserve"> and analyzing</w:t>
      </w:r>
      <w:r>
        <w:rPr>
          <w:rFonts w:ascii="Times New Roman" w:hAnsi="Times New Roman" w:cs="Times New Roman"/>
          <w:sz w:val="24"/>
          <w:szCs w:val="24"/>
        </w:rPr>
        <w:t xml:space="preserve"> the biologically functional path of</w:t>
      </w:r>
      <w:r w:rsidR="00A74A6B">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9340C5">
        <w:rPr>
          <w:rFonts w:ascii="Times New Roman" w:hAnsi="Times New Roman" w:cs="Times New Roman"/>
          <w:i/>
          <w:sz w:val="24"/>
          <w:szCs w:val="24"/>
        </w:rPr>
        <w:t>C. Elegans</w:t>
      </w:r>
      <w:r>
        <w:rPr>
          <w:rFonts w:ascii="Times New Roman" w:hAnsi="Times New Roman" w:cs="Times New Roman"/>
          <w:sz w:val="24"/>
          <w:szCs w:val="24"/>
        </w:rPr>
        <w:t xml:space="preserve"> gene regulatory network, </w:t>
      </w:r>
      <w:r w:rsidR="00A74A6B">
        <w:rPr>
          <w:rFonts w:ascii="Times New Roman" w:hAnsi="Times New Roman" w:cs="Times New Roman"/>
          <w:sz w:val="24"/>
          <w:szCs w:val="24"/>
        </w:rPr>
        <w:t xml:space="preserve">we also </w:t>
      </w:r>
      <w:r w:rsidR="00F12E72">
        <w:rPr>
          <w:rFonts w:ascii="Times New Roman" w:hAnsi="Times New Roman" w:cs="Times New Roman"/>
          <w:sz w:val="24"/>
          <w:szCs w:val="24"/>
        </w:rPr>
        <w:t xml:space="preserve">explored the state space of our network by </w:t>
      </w:r>
      <w:r w:rsidR="00A74A6B">
        <w:rPr>
          <w:rFonts w:ascii="Times New Roman" w:hAnsi="Times New Roman" w:cs="Times New Roman"/>
          <w:sz w:val="24"/>
          <w:szCs w:val="24"/>
        </w:rPr>
        <w:t>alter</w:t>
      </w:r>
      <w:r w:rsidR="00F12E72">
        <w:rPr>
          <w:rFonts w:ascii="Times New Roman" w:hAnsi="Times New Roman" w:cs="Times New Roman"/>
          <w:sz w:val="24"/>
          <w:szCs w:val="24"/>
        </w:rPr>
        <w:t>ing</w:t>
      </w:r>
      <w:r w:rsidR="00A74A6B">
        <w:rPr>
          <w:rFonts w:ascii="Times New Roman" w:hAnsi="Times New Roman" w:cs="Times New Roman"/>
          <w:sz w:val="24"/>
          <w:szCs w:val="24"/>
        </w:rPr>
        <w:t xml:space="preserve"> our</w:t>
      </w:r>
      <w:r w:rsidR="00FA2F5A">
        <w:rPr>
          <w:rFonts w:ascii="Times New Roman" w:hAnsi="Times New Roman" w:cs="Times New Roman"/>
          <w:sz w:val="24"/>
          <w:szCs w:val="24"/>
        </w:rPr>
        <w:t xml:space="preserve"> simulation to analyze non-</w:t>
      </w:r>
      <w:r w:rsidR="00A74A6B">
        <w:rPr>
          <w:rFonts w:ascii="Times New Roman" w:hAnsi="Times New Roman" w:cs="Times New Roman"/>
          <w:sz w:val="24"/>
          <w:szCs w:val="24"/>
        </w:rPr>
        <w:t>biologically functional paths of the system.</w:t>
      </w:r>
      <w:r w:rsidR="00436BA3">
        <w:rPr>
          <w:rFonts w:ascii="Times New Roman" w:hAnsi="Times New Roman" w:cs="Times New Roman"/>
          <w:sz w:val="24"/>
          <w:szCs w:val="24"/>
        </w:rPr>
        <w:t xml:space="preserve"> </w:t>
      </w:r>
      <w:r w:rsidR="00F12E72">
        <w:rPr>
          <w:rFonts w:ascii="Times New Roman" w:hAnsi="Times New Roman" w:cs="Times New Roman"/>
          <w:sz w:val="24"/>
          <w:szCs w:val="24"/>
        </w:rPr>
        <w:t xml:space="preserve">By comparing the way the gene/protein network regulating the </w:t>
      </w:r>
      <w:r w:rsidR="00F12E72" w:rsidRPr="00F12E72">
        <w:rPr>
          <w:rFonts w:ascii="Times New Roman" w:hAnsi="Times New Roman" w:cs="Times New Roman"/>
          <w:i/>
          <w:sz w:val="24"/>
          <w:szCs w:val="24"/>
        </w:rPr>
        <w:t>C. Elegans</w:t>
      </w:r>
      <w:r w:rsidR="00F12E72">
        <w:rPr>
          <w:rFonts w:ascii="Times New Roman" w:hAnsi="Times New Roman" w:cs="Times New Roman"/>
          <w:sz w:val="24"/>
          <w:szCs w:val="24"/>
        </w:rPr>
        <w:t xml:space="preserve"> early embryonic cell cycle processes information when it is functioning properly with the way the network processes information when it is not </w:t>
      </w:r>
      <w:r w:rsidR="00F12E72">
        <w:rPr>
          <w:rFonts w:ascii="Times New Roman" w:hAnsi="Times New Roman" w:cs="Times New Roman"/>
          <w:sz w:val="24"/>
          <w:szCs w:val="24"/>
        </w:rPr>
        <w:lastRenderedPageBreak/>
        <w:t xml:space="preserve">functioning properly, we sought to </w:t>
      </w:r>
      <w:r w:rsidR="00EB24FF">
        <w:rPr>
          <w:rFonts w:ascii="Times New Roman" w:hAnsi="Times New Roman" w:cs="Times New Roman"/>
          <w:sz w:val="24"/>
          <w:szCs w:val="24"/>
        </w:rPr>
        <w:t xml:space="preserve">determine whether any signatures in the informational data distinguished the biologically functional pathway of the </w:t>
      </w:r>
      <w:commentRangeStart w:id="9"/>
      <w:r w:rsidR="00EB24FF">
        <w:rPr>
          <w:rFonts w:ascii="Times New Roman" w:hAnsi="Times New Roman" w:cs="Times New Roman"/>
          <w:sz w:val="24"/>
          <w:szCs w:val="24"/>
        </w:rPr>
        <w:t>network</w:t>
      </w:r>
      <w:commentRangeEnd w:id="9"/>
      <w:r w:rsidR="008A6646">
        <w:rPr>
          <w:rStyle w:val="CommentReference"/>
        </w:rPr>
        <w:commentReference w:id="9"/>
      </w:r>
      <w:r w:rsidR="00EB24FF">
        <w:rPr>
          <w:rFonts w:ascii="Times New Roman" w:hAnsi="Times New Roman" w:cs="Times New Roman"/>
          <w:sz w:val="24"/>
          <w:szCs w:val="24"/>
        </w:rPr>
        <w:t>.</w:t>
      </w:r>
    </w:p>
    <w:p w14:paraId="3A8C61E4" w14:textId="77777777" w:rsidR="00FA2F5A" w:rsidRDefault="00FA2F5A" w:rsidP="009340C5">
      <w:pPr>
        <w:spacing w:after="0" w:line="480" w:lineRule="auto"/>
        <w:contextualSpacing/>
        <w:rPr>
          <w:rFonts w:ascii="Times New Roman" w:hAnsi="Times New Roman" w:cs="Times New Roman"/>
          <w:sz w:val="24"/>
          <w:szCs w:val="24"/>
        </w:rPr>
      </w:pPr>
    </w:p>
    <w:p w14:paraId="36942CD7" w14:textId="77777777" w:rsidR="00895B5C" w:rsidRPr="00436BA3" w:rsidRDefault="00FA2F5A" w:rsidP="009340C5">
      <w:pPr>
        <w:spacing w:after="0" w:line="480" w:lineRule="auto"/>
        <w:contextualSpacing/>
        <w:rPr>
          <w:rFonts w:ascii="Times New Roman" w:hAnsi="Times New Roman" w:cs="Times New Roman"/>
          <w:b/>
          <w:sz w:val="24"/>
          <w:szCs w:val="24"/>
        </w:rPr>
      </w:pPr>
      <w:r w:rsidRPr="00436BA3">
        <w:rPr>
          <w:rFonts w:ascii="Times New Roman" w:hAnsi="Times New Roman" w:cs="Times New Roman"/>
          <w:b/>
          <w:sz w:val="24"/>
          <w:szCs w:val="24"/>
        </w:rPr>
        <w:t>Model Description</w:t>
      </w:r>
    </w:p>
    <w:p w14:paraId="6D88F2BE" w14:textId="77777777" w:rsidR="008D65BE" w:rsidRDefault="00FA2F5A"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95B5C">
        <w:rPr>
          <w:rFonts w:ascii="Times New Roman" w:hAnsi="Times New Roman" w:cs="Times New Roman"/>
          <w:sz w:val="24"/>
          <w:szCs w:val="24"/>
        </w:rPr>
        <w:t>Multi-cellular organisms originate</w:t>
      </w:r>
      <w:r w:rsidR="00DA2F01">
        <w:rPr>
          <w:rFonts w:ascii="Times New Roman" w:hAnsi="Times New Roman" w:cs="Times New Roman"/>
          <w:sz w:val="24"/>
          <w:szCs w:val="24"/>
        </w:rPr>
        <w:t xml:space="preserve"> from a single cell, which divides itself into two</w:t>
      </w:r>
      <w:r w:rsidR="00895B5C">
        <w:rPr>
          <w:rFonts w:ascii="Times New Roman" w:hAnsi="Times New Roman" w:cs="Times New Roman"/>
          <w:sz w:val="24"/>
          <w:szCs w:val="24"/>
        </w:rPr>
        <w:t xml:space="preserve"> daughter</w:t>
      </w:r>
      <w:r w:rsidR="00DA2F01">
        <w:rPr>
          <w:rFonts w:ascii="Times New Roman" w:hAnsi="Times New Roman" w:cs="Times New Roman"/>
          <w:sz w:val="24"/>
          <w:szCs w:val="24"/>
        </w:rPr>
        <w:t xml:space="preserve"> cells. Those </w:t>
      </w:r>
      <w:r w:rsidR="00895B5C">
        <w:rPr>
          <w:rFonts w:ascii="Times New Roman" w:hAnsi="Times New Roman" w:cs="Times New Roman"/>
          <w:sz w:val="24"/>
          <w:szCs w:val="24"/>
        </w:rPr>
        <w:t xml:space="preserve">daughter </w:t>
      </w:r>
      <w:r w:rsidR="00DA2F01">
        <w:rPr>
          <w:rFonts w:ascii="Times New Roman" w:hAnsi="Times New Roman" w:cs="Times New Roman"/>
          <w:sz w:val="24"/>
          <w:szCs w:val="24"/>
        </w:rPr>
        <w:t xml:space="preserve">cells go </w:t>
      </w:r>
      <w:r w:rsidR="00895B5C">
        <w:rPr>
          <w:rFonts w:ascii="Times New Roman" w:hAnsi="Times New Roman" w:cs="Times New Roman"/>
          <w:sz w:val="24"/>
          <w:szCs w:val="24"/>
        </w:rPr>
        <w:t>onto divide themselves into daughter cells so that the organism</w:t>
      </w:r>
      <w:r w:rsidR="00DA2F01">
        <w:rPr>
          <w:rFonts w:ascii="Times New Roman" w:hAnsi="Times New Roman" w:cs="Times New Roman"/>
          <w:sz w:val="24"/>
          <w:szCs w:val="24"/>
        </w:rPr>
        <w:t xml:space="preserve"> gains cells at an exponential </w:t>
      </w:r>
      <w:r w:rsidR="00895B5C">
        <w:rPr>
          <w:rFonts w:ascii="Times New Roman" w:hAnsi="Times New Roman" w:cs="Times New Roman"/>
          <w:sz w:val="24"/>
          <w:szCs w:val="24"/>
        </w:rPr>
        <w:t xml:space="preserve">rate. </w:t>
      </w:r>
      <w:r w:rsidR="00EB24FF">
        <w:rPr>
          <w:rFonts w:ascii="Times New Roman" w:hAnsi="Times New Roman" w:cs="Times New Roman"/>
          <w:sz w:val="24"/>
          <w:szCs w:val="24"/>
        </w:rPr>
        <w:t>While dividing, a</w:t>
      </w:r>
      <w:r w:rsidR="00895B5C">
        <w:rPr>
          <w:rFonts w:ascii="Times New Roman" w:hAnsi="Times New Roman" w:cs="Times New Roman"/>
          <w:sz w:val="24"/>
          <w:szCs w:val="24"/>
        </w:rPr>
        <w:t xml:space="preserve"> </w:t>
      </w:r>
      <w:r w:rsidR="00EB24FF">
        <w:rPr>
          <w:rFonts w:ascii="Times New Roman" w:hAnsi="Times New Roman" w:cs="Times New Roman"/>
          <w:sz w:val="24"/>
          <w:szCs w:val="24"/>
        </w:rPr>
        <w:t>cell goes through a</w:t>
      </w:r>
      <w:r w:rsidR="00DA2F01">
        <w:rPr>
          <w:rFonts w:ascii="Times New Roman" w:hAnsi="Times New Roman" w:cs="Times New Roman"/>
          <w:sz w:val="24"/>
          <w:szCs w:val="24"/>
        </w:rPr>
        <w:t xml:space="preserve"> </w:t>
      </w:r>
      <w:r w:rsidR="00D61910">
        <w:rPr>
          <w:rFonts w:ascii="Times New Roman" w:hAnsi="Times New Roman" w:cs="Times New Roman"/>
          <w:sz w:val="24"/>
          <w:szCs w:val="24"/>
        </w:rPr>
        <w:t>series of phases</w:t>
      </w:r>
      <w:r w:rsidR="00DA2F01">
        <w:rPr>
          <w:rFonts w:ascii="Times New Roman" w:hAnsi="Times New Roman" w:cs="Times New Roman"/>
          <w:sz w:val="24"/>
          <w:szCs w:val="24"/>
        </w:rPr>
        <w:t>. T</w:t>
      </w:r>
      <w:r w:rsidR="00895B5C">
        <w:rPr>
          <w:rFonts w:ascii="Times New Roman" w:hAnsi="Times New Roman" w:cs="Times New Roman"/>
          <w:sz w:val="24"/>
          <w:szCs w:val="24"/>
        </w:rPr>
        <w:t>hough t</w:t>
      </w:r>
      <w:r w:rsidR="00D61910">
        <w:rPr>
          <w:rFonts w:ascii="Times New Roman" w:hAnsi="Times New Roman" w:cs="Times New Roman"/>
          <w:sz w:val="24"/>
          <w:szCs w:val="24"/>
        </w:rPr>
        <w:t>hose phases</w:t>
      </w:r>
      <w:r w:rsidR="00DA2F01">
        <w:rPr>
          <w:rFonts w:ascii="Times New Roman" w:hAnsi="Times New Roman" w:cs="Times New Roman"/>
          <w:sz w:val="24"/>
          <w:szCs w:val="24"/>
        </w:rPr>
        <w:t xml:space="preserve"> can vary across organisms</w:t>
      </w:r>
      <w:r w:rsidR="00895B5C">
        <w:rPr>
          <w:rFonts w:ascii="Times New Roman" w:hAnsi="Times New Roman" w:cs="Times New Roman"/>
          <w:sz w:val="24"/>
          <w:szCs w:val="24"/>
        </w:rPr>
        <w:t xml:space="preserve"> and across the developmental timeline of a single organism,</w:t>
      </w:r>
      <w:r w:rsidR="00DA2F01">
        <w:rPr>
          <w:rFonts w:ascii="Times New Roman" w:hAnsi="Times New Roman" w:cs="Times New Roman"/>
          <w:sz w:val="24"/>
          <w:szCs w:val="24"/>
        </w:rPr>
        <w:t xml:space="preserve"> </w:t>
      </w:r>
      <w:r w:rsidR="00895B5C">
        <w:rPr>
          <w:rFonts w:ascii="Times New Roman" w:hAnsi="Times New Roman" w:cs="Times New Roman"/>
          <w:sz w:val="24"/>
          <w:szCs w:val="24"/>
        </w:rPr>
        <w:t>t</w:t>
      </w:r>
      <w:r w:rsidR="00D61910">
        <w:rPr>
          <w:rFonts w:ascii="Times New Roman" w:hAnsi="Times New Roman" w:cs="Times New Roman"/>
          <w:sz w:val="24"/>
          <w:szCs w:val="24"/>
        </w:rPr>
        <w:t>here are generally four phases</w:t>
      </w:r>
      <w:r w:rsidR="001F37D7">
        <w:rPr>
          <w:rFonts w:ascii="Times New Roman" w:hAnsi="Times New Roman" w:cs="Times New Roman"/>
          <w:sz w:val="24"/>
          <w:szCs w:val="24"/>
        </w:rPr>
        <w:t xml:space="preserve"> in the division of cell: gap 1, synthesis, gap 2, and mitosis</w:t>
      </w:r>
      <w:r w:rsidR="00D61910">
        <w:rPr>
          <w:rFonts w:ascii="Times New Roman" w:hAnsi="Times New Roman" w:cs="Times New Roman"/>
          <w:sz w:val="24"/>
          <w:szCs w:val="24"/>
        </w:rPr>
        <w:t xml:space="preserve"> [6]</w:t>
      </w:r>
      <w:r w:rsidR="001F37D7">
        <w:rPr>
          <w:rFonts w:ascii="Times New Roman" w:hAnsi="Times New Roman" w:cs="Times New Roman"/>
          <w:sz w:val="24"/>
          <w:szCs w:val="24"/>
        </w:rPr>
        <w:t>. Gap 1</w:t>
      </w:r>
      <w:r w:rsidR="00D61910">
        <w:rPr>
          <w:rFonts w:ascii="Times New Roman" w:hAnsi="Times New Roman" w:cs="Times New Roman"/>
          <w:sz w:val="24"/>
          <w:szCs w:val="24"/>
        </w:rPr>
        <w:t xml:space="preserve"> and gap 2 are transition phases</w:t>
      </w:r>
      <w:r w:rsidR="001F37D7">
        <w:rPr>
          <w:rFonts w:ascii="Times New Roman" w:hAnsi="Times New Roman" w:cs="Times New Roman"/>
          <w:sz w:val="24"/>
          <w:szCs w:val="24"/>
        </w:rPr>
        <w:t xml:space="preserve"> that help to correct potential errors in the cell division process and ensure that the cell enters </w:t>
      </w:r>
      <w:r w:rsidR="00D61910">
        <w:rPr>
          <w:rFonts w:ascii="Times New Roman" w:hAnsi="Times New Roman" w:cs="Times New Roman"/>
          <w:sz w:val="24"/>
          <w:szCs w:val="24"/>
        </w:rPr>
        <w:t xml:space="preserve">the </w:t>
      </w:r>
      <w:r w:rsidR="001F37D7">
        <w:rPr>
          <w:rFonts w:ascii="Times New Roman" w:hAnsi="Times New Roman" w:cs="Times New Roman"/>
          <w:sz w:val="24"/>
          <w:szCs w:val="24"/>
        </w:rPr>
        <w:t>synthesis and mitosis</w:t>
      </w:r>
      <w:r w:rsidR="00D61910">
        <w:rPr>
          <w:rFonts w:ascii="Times New Roman" w:hAnsi="Times New Roman" w:cs="Times New Roman"/>
          <w:sz w:val="24"/>
          <w:szCs w:val="24"/>
        </w:rPr>
        <w:t xml:space="preserve"> phases </w:t>
      </w:r>
      <w:r w:rsidR="001F37D7">
        <w:rPr>
          <w:rFonts w:ascii="Times New Roman" w:hAnsi="Times New Roman" w:cs="Times New Roman"/>
          <w:sz w:val="24"/>
          <w:szCs w:val="24"/>
        </w:rPr>
        <w:t xml:space="preserve">correctly. </w:t>
      </w:r>
      <w:r w:rsidR="00D61910">
        <w:rPr>
          <w:rFonts w:ascii="Times New Roman" w:hAnsi="Times New Roman" w:cs="Times New Roman"/>
          <w:sz w:val="24"/>
          <w:szCs w:val="24"/>
        </w:rPr>
        <w:t>In the synthesis stage, the nuclear DNA of the dividing cell replicates itself</w:t>
      </w:r>
      <w:r w:rsidR="00EC6A20">
        <w:rPr>
          <w:rFonts w:ascii="Times New Roman" w:hAnsi="Times New Roman" w:cs="Times New Roman"/>
          <w:sz w:val="24"/>
          <w:szCs w:val="24"/>
        </w:rPr>
        <w:t xml:space="preserve"> so that both daughter cells</w:t>
      </w:r>
      <w:r w:rsidR="00D61910">
        <w:rPr>
          <w:rFonts w:ascii="Times New Roman" w:hAnsi="Times New Roman" w:cs="Times New Roman"/>
          <w:sz w:val="24"/>
          <w:szCs w:val="24"/>
        </w:rPr>
        <w:t xml:space="preserve"> receive the genetic information of the dividing cell. Finally, in the mitosis phase, the dividing cell physically splits into two distinct daughter cells. </w:t>
      </w:r>
    </w:p>
    <w:p w14:paraId="39D55D88" w14:textId="77777777" w:rsidR="0027554E" w:rsidRDefault="0027554E"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the later stages of </w:t>
      </w:r>
      <w:r w:rsidRPr="0027554E">
        <w:rPr>
          <w:rFonts w:ascii="Times New Roman" w:hAnsi="Times New Roman" w:cs="Times New Roman"/>
          <w:i/>
          <w:sz w:val="24"/>
          <w:szCs w:val="24"/>
        </w:rPr>
        <w:t>C. Elegans</w:t>
      </w:r>
      <w:r>
        <w:rPr>
          <w:rFonts w:ascii="Times New Roman" w:hAnsi="Times New Roman" w:cs="Times New Roman"/>
          <w:sz w:val="24"/>
          <w:szCs w:val="24"/>
        </w:rPr>
        <w:t xml:space="preserve"> development, its dividing cells go through the four phases just mentioned [6]. In the very beginning stages of its development, however, </w:t>
      </w:r>
      <w:r w:rsidRPr="0027554E">
        <w:rPr>
          <w:rFonts w:ascii="Times New Roman" w:hAnsi="Times New Roman" w:cs="Times New Roman"/>
          <w:i/>
          <w:sz w:val="24"/>
          <w:szCs w:val="24"/>
        </w:rPr>
        <w:t>C. Elegans</w:t>
      </w:r>
      <w:r>
        <w:rPr>
          <w:rFonts w:ascii="Times New Roman" w:hAnsi="Times New Roman" w:cs="Times New Roman"/>
          <w:sz w:val="24"/>
          <w:szCs w:val="24"/>
        </w:rPr>
        <w:t xml:space="preserve"> cells skip the gap 1 and gap 2 phases and divide rapidly as successive generations of cells alternate between the synthesis and mitosis phases.  </w:t>
      </w:r>
    </w:p>
    <w:p w14:paraId="497203A5" w14:textId="6AFF39EF" w:rsidR="00FA2F5A" w:rsidRDefault="008D65BE"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27554E">
        <w:rPr>
          <w:rFonts w:ascii="Times New Roman" w:hAnsi="Times New Roman" w:cs="Times New Roman"/>
          <w:sz w:val="24"/>
          <w:szCs w:val="24"/>
        </w:rPr>
        <w:t>Based on previous research</w:t>
      </w:r>
      <w:r>
        <w:rPr>
          <w:rFonts w:ascii="Times New Roman" w:hAnsi="Times New Roman" w:cs="Times New Roman"/>
          <w:sz w:val="24"/>
          <w:szCs w:val="24"/>
        </w:rPr>
        <w:t xml:space="preserve"> [main paper, 2, 10, 11, 12, 13, 14, 16, 17, 18]</w:t>
      </w:r>
      <w:r w:rsidR="00FA2F5A">
        <w:rPr>
          <w:rFonts w:ascii="Times New Roman" w:hAnsi="Times New Roman" w:cs="Times New Roman"/>
          <w:sz w:val="24"/>
          <w:szCs w:val="24"/>
        </w:rPr>
        <w:t xml:space="preserve">, we developed a Boolean network model </w:t>
      </w:r>
      <w:r>
        <w:rPr>
          <w:rFonts w:ascii="Times New Roman" w:hAnsi="Times New Roman" w:cs="Times New Roman"/>
          <w:sz w:val="24"/>
          <w:szCs w:val="24"/>
        </w:rPr>
        <w:t>of the genes and protein</w:t>
      </w:r>
      <w:r w:rsidR="0027554E">
        <w:rPr>
          <w:rFonts w:ascii="Times New Roman" w:hAnsi="Times New Roman" w:cs="Times New Roman"/>
          <w:sz w:val="24"/>
          <w:szCs w:val="24"/>
        </w:rPr>
        <w:t xml:space="preserve">s responsible for regulating cell division in early embryonic </w:t>
      </w:r>
      <w:r w:rsidR="0027554E" w:rsidRPr="0027554E">
        <w:rPr>
          <w:rFonts w:ascii="Times New Roman" w:hAnsi="Times New Roman" w:cs="Times New Roman"/>
          <w:i/>
          <w:sz w:val="24"/>
          <w:szCs w:val="24"/>
        </w:rPr>
        <w:t>C. Elegans</w:t>
      </w:r>
      <w:r w:rsidR="0027554E">
        <w:rPr>
          <w:rFonts w:ascii="Times New Roman" w:hAnsi="Times New Roman" w:cs="Times New Roman"/>
          <w:sz w:val="24"/>
          <w:szCs w:val="24"/>
        </w:rPr>
        <w:t>. In other words, our model simulates the dynamics of a set of</w:t>
      </w:r>
      <w:r w:rsidR="008E31AE">
        <w:rPr>
          <w:rFonts w:ascii="Times New Roman" w:hAnsi="Times New Roman" w:cs="Times New Roman"/>
          <w:sz w:val="24"/>
          <w:szCs w:val="24"/>
        </w:rPr>
        <w:t xml:space="preserve"> proteins and genes as they </w:t>
      </w:r>
      <w:r w:rsidR="0027554E">
        <w:rPr>
          <w:rFonts w:ascii="Times New Roman" w:hAnsi="Times New Roman" w:cs="Times New Roman"/>
          <w:sz w:val="24"/>
          <w:szCs w:val="24"/>
        </w:rPr>
        <w:t xml:space="preserve">regulate the transition of a developing C. Elegan’s cell from synthesis </w:t>
      </w:r>
      <w:r w:rsidR="0027554E">
        <w:rPr>
          <w:rFonts w:ascii="Times New Roman" w:hAnsi="Times New Roman" w:cs="Times New Roman"/>
          <w:sz w:val="24"/>
          <w:szCs w:val="24"/>
        </w:rPr>
        <w:lastRenderedPageBreak/>
        <w:t xml:space="preserve">to mitosis. </w:t>
      </w:r>
      <w:r w:rsidR="00E64EB2">
        <w:rPr>
          <w:rFonts w:ascii="Times New Roman" w:hAnsi="Times New Roman" w:cs="Times New Roman"/>
          <w:sz w:val="24"/>
          <w:szCs w:val="24"/>
        </w:rPr>
        <w:t>Boolean</w:t>
      </w:r>
      <w:r w:rsidR="00F02D2C">
        <w:rPr>
          <w:rFonts w:ascii="Times New Roman" w:hAnsi="Times New Roman" w:cs="Times New Roman"/>
          <w:sz w:val="24"/>
          <w:szCs w:val="24"/>
        </w:rPr>
        <w:t xml:space="preserve"> n</w:t>
      </w:r>
      <w:r w:rsidR="00E57D0B">
        <w:rPr>
          <w:rFonts w:ascii="Times New Roman" w:hAnsi="Times New Roman" w:cs="Times New Roman"/>
          <w:sz w:val="24"/>
          <w:szCs w:val="24"/>
        </w:rPr>
        <w:t xml:space="preserve">etwork models </w:t>
      </w:r>
      <w:r w:rsidR="00E64EB2">
        <w:rPr>
          <w:rFonts w:ascii="Times New Roman" w:hAnsi="Times New Roman" w:cs="Times New Roman"/>
          <w:sz w:val="24"/>
          <w:szCs w:val="24"/>
        </w:rPr>
        <w:t xml:space="preserve">have also been used to simulate </w:t>
      </w:r>
      <w:r w:rsidR="00E57D0B">
        <w:rPr>
          <w:rFonts w:ascii="Times New Roman" w:hAnsi="Times New Roman" w:cs="Times New Roman"/>
          <w:sz w:val="24"/>
          <w:szCs w:val="24"/>
        </w:rPr>
        <w:t xml:space="preserve">the cell cycles of budding yeast [2], fission yeast [1], </w:t>
      </w:r>
      <w:r w:rsidR="00F02D2C">
        <w:rPr>
          <w:rFonts w:ascii="Times New Roman" w:hAnsi="Times New Roman" w:cs="Times New Roman"/>
          <w:sz w:val="24"/>
          <w:szCs w:val="24"/>
        </w:rPr>
        <w:t>mammals</w:t>
      </w:r>
      <w:r w:rsidR="00E57D0B">
        <w:rPr>
          <w:rFonts w:ascii="Times New Roman" w:hAnsi="Times New Roman" w:cs="Times New Roman"/>
          <w:sz w:val="24"/>
          <w:szCs w:val="24"/>
        </w:rPr>
        <w:t xml:space="preserve"> [4], and mammalian cancer cel</w:t>
      </w:r>
      <w:r w:rsidR="00F02D2C">
        <w:rPr>
          <w:rFonts w:ascii="Times New Roman" w:hAnsi="Times New Roman" w:cs="Times New Roman"/>
          <w:sz w:val="24"/>
          <w:szCs w:val="24"/>
        </w:rPr>
        <w:t>ls</w:t>
      </w:r>
      <w:r w:rsidR="00E57D0B">
        <w:rPr>
          <w:rFonts w:ascii="Times New Roman" w:hAnsi="Times New Roman" w:cs="Times New Roman"/>
          <w:sz w:val="24"/>
          <w:szCs w:val="24"/>
        </w:rPr>
        <w:t xml:space="preserve"> [5]</w:t>
      </w:r>
      <w:r w:rsidR="00F02D2C">
        <w:rPr>
          <w:rFonts w:ascii="Times New Roman" w:hAnsi="Times New Roman" w:cs="Times New Roman"/>
          <w:sz w:val="24"/>
          <w:szCs w:val="24"/>
        </w:rPr>
        <w:t>.</w:t>
      </w:r>
    </w:p>
    <w:p w14:paraId="3602B798" w14:textId="77777777" w:rsidR="00450C4D" w:rsidRDefault="002E0BA7"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E57D0B">
        <w:rPr>
          <w:rFonts w:ascii="Times New Roman" w:hAnsi="Times New Roman" w:cs="Times New Roman"/>
          <w:sz w:val="24"/>
          <w:szCs w:val="24"/>
        </w:rPr>
        <w:t xml:space="preserve">In creating our Boolean network model of cell </w:t>
      </w:r>
      <w:r w:rsidR="00E64EB2">
        <w:rPr>
          <w:rFonts w:ascii="Times New Roman" w:hAnsi="Times New Roman" w:cs="Times New Roman"/>
          <w:sz w:val="24"/>
          <w:szCs w:val="24"/>
        </w:rPr>
        <w:t>division</w:t>
      </w:r>
      <w:r w:rsidR="00E57D0B">
        <w:rPr>
          <w:rFonts w:ascii="Times New Roman" w:hAnsi="Times New Roman" w:cs="Times New Roman"/>
          <w:sz w:val="24"/>
          <w:szCs w:val="24"/>
        </w:rPr>
        <w:t xml:space="preserve"> in early embryonic </w:t>
      </w:r>
      <w:r w:rsidR="00E57D0B" w:rsidRPr="00F02D2C">
        <w:rPr>
          <w:rFonts w:ascii="Times New Roman" w:hAnsi="Times New Roman" w:cs="Times New Roman"/>
          <w:i/>
          <w:sz w:val="24"/>
          <w:szCs w:val="24"/>
        </w:rPr>
        <w:t>C. Elegans</w:t>
      </w:r>
      <w:r w:rsidR="00E57D0B">
        <w:rPr>
          <w:rFonts w:ascii="Times New Roman" w:hAnsi="Times New Roman" w:cs="Times New Roman"/>
          <w:sz w:val="24"/>
          <w:szCs w:val="24"/>
        </w:rPr>
        <w:t>, we built on the model created by</w:t>
      </w:r>
      <w:r w:rsidR="00E57D0B" w:rsidRPr="00E57D0B">
        <w:rPr>
          <w:rFonts w:ascii="Times New Roman" w:hAnsi="Times New Roman" w:cs="Times New Roman"/>
          <w:sz w:val="24"/>
          <w:szCs w:val="24"/>
        </w:rPr>
        <w:t xml:space="preserve"> </w:t>
      </w:r>
      <w:r w:rsidR="00E57D0B">
        <w:rPr>
          <w:rFonts w:ascii="Times New Roman" w:hAnsi="Times New Roman" w:cs="Times New Roman"/>
          <w:sz w:val="24"/>
          <w:szCs w:val="24"/>
        </w:rPr>
        <w:t xml:space="preserve">Huang et al’s []. </w:t>
      </w:r>
      <w:r>
        <w:rPr>
          <w:rFonts w:ascii="Times New Roman" w:hAnsi="Times New Roman" w:cs="Times New Roman"/>
          <w:sz w:val="24"/>
          <w:szCs w:val="24"/>
        </w:rPr>
        <w:t>Our</w:t>
      </w:r>
      <w:r w:rsidR="0027554E">
        <w:rPr>
          <w:rFonts w:ascii="Times New Roman" w:hAnsi="Times New Roman" w:cs="Times New Roman"/>
          <w:sz w:val="24"/>
          <w:szCs w:val="24"/>
        </w:rPr>
        <w:t xml:space="preserve"> model is a netwo</w:t>
      </w:r>
      <w:r>
        <w:rPr>
          <w:rFonts w:ascii="Times New Roman" w:hAnsi="Times New Roman" w:cs="Times New Roman"/>
          <w:sz w:val="24"/>
          <w:szCs w:val="24"/>
        </w:rPr>
        <w:t xml:space="preserve">rk model in that it represents proteins, genes, and groups of functionally unified proteins and genes as nodes. Our network model is Boolean in that each of those nodes can have one of two mutually exclusive values, </w:t>
      </w:r>
      <w:r w:rsidR="00E64EB2">
        <w:rPr>
          <w:rFonts w:ascii="Times New Roman" w:hAnsi="Times New Roman" w:cs="Times New Roman"/>
          <w:sz w:val="24"/>
          <w:szCs w:val="24"/>
        </w:rPr>
        <w:t xml:space="preserve">1 or </w:t>
      </w:r>
      <w:commentRangeStart w:id="10"/>
      <w:r w:rsidR="00E64EB2">
        <w:rPr>
          <w:rFonts w:ascii="Times New Roman" w:hAnsi="Times New Roman" w:cs="Times New Roman"/>
          <w:sz w:val="24"/>
          <w:szCs w:val="24"/>
        </w:rPr>
        <w:t>0 (</w:t>
      </w:r>
      <w:r>
        <w:rPr>
          <w:rFonts w:ascii="Times New Roman" w:hAnsi="Times New Roman" w:cs="Times New Roman"/>
          <w:sz w:val="24"/>
          <w:szCs w:val="24"/>
        </w:rPr>
        <w:t>on or off</w:t>
      </w:r>
      <w:r w:rsidR="00E64EB2">
        <w:rPr>
          <w:rFonts w:ascii="Times New Roman" w:hAnsi="Times New Roman" w:cs="Times New Roman"/>
          <w:sz w:val="24"/>
          <w:szCs w:val="24"/>
        </w:rPr>
        <w:t>, respectively)</w:t>
      </w:r>
      <w:r>
        <w:rPr>
          <w:rFonts w:ascii="Times New Roman" w:hAnsi="Times New Roman" w:cs="Times New Roman"/>
          <w:sz w:val="24"/>
          <w:szCs w:val="24"/>
        </w:rPr>
        <w:t>.</w:t>
      </w:r>
      <w:commentRangeEnd w:id="10"/>
      <w:r w:rsidR="0024254B">
        <w:rPr>
          <w:rStyle w:val="CommentReference"/>
        </w:rPr>
        <w:commentReference w:id="10"/>
      </w:r>
      <w:r>
        <w:rPr>
          <w:rFonts w:ascii="Times New Roman" w:hAnsi="Times New Roman" w:cs="Times New Roman"/>
          <w:sz w:val="24"/>
          <w:szCs w:val="24"/>
        </w:rPr>
        <w:t xml:space="preserve"> </w:t>
      </w:r>
      <w:r w:rsidR="00E35C69">
        <w:rPr>
          <w:rFonts w:ascii="Times New Roman" w:hAnsi="Times New Roman" w:cs="Times New Roman"/>
          <w:sz w:val="24"/>
          <w:szCs w:val="24"/>
        </w:rPr>
        <w:t xml:space="preserve">The edges between nodes are meant to capture the ways in which the genes, proteins, and functionally unified groups of genes and proteins interact with each other as they regulate the early embryonic cell cycle of </w:t>
      </w:r>
      <w:r w:rsidR="00E35C69" w:rsidRPr="00E35C69">
        <w:rPr>
          <w:rFonts w:ascii="Times New Roman" w:hAnsi="Times New Roman" w:cs="Times New Roman"/>
          <w:i/>
          <w:sz w:val="24"/>
          <w:szCs w:val="24"/>
        </w:rPr>
        <w:t>C. Elegans</w:t>
      </w:r>
      <w:r w:rsidR="00E35C69">
        <w:rPr>
          <w:rFonts w:ascii="Times New Roman" w:hAnsi="Times New Roman" w:cs="Times New Roman"/>
          <w:sz w:val="24"/>
          <w:szCs w:val="24"/>
        </w:rPr>
        <w:t>.</w:t>
      </w:r>
      <w:r w:rsidR="00811BAB">
        <w:rPr>
          <w:rFonts w:ascii="Times New Roman" w:hAnsi="Times New Roman" w:cs="Times New Roman"/>
          <w:sz w:val="24"/>
          <w:szCs w:val="24"/>
        </w:rPr>
        <w:t xml:space="preserve"> </w:t>
      </w:r>
      <w:commentRangeStart w:id="11"/>
      <w:r w:rsidR="00E64EB2">
        <w:rPr>
          <w:rFonts w:ascii="Times New Roman" w:hAnsi="Times New Roman" w:cs="Times New Roman"/>
          <w:sz w:val="24"/>
          <w:szCs w:val="24"/>
        </w:rPr>
        <w:t>[Go further into how previous experimental biologists figured out how all the genes and proteins interact during this process?]</w:t>
      </w:r>
      <w:commentRangeEnd w:id="11"/>
      <w:r w:rsidR="0031610F">
        <w:rPr>
          <w:rStyle w:val="CommentReference"/>
        </w:rPr>
        <w:commentReference w:id="11"/>
      </w:r>
    </w:p>
    <w:p w14:paraId="214A1637" w14:textId="77777777" w:rsidR="008A6888" w:rsidRDefault="00450C4D"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The network topology is visualized below in Figure 1.</w:t>
      </w:r>
      <w:r w:rsidRPr="00450C4D">
        <w:rPr>
          <w:rFonts w:ascii="Times New Roman" w:hAnsi="Times New Roman" w:cs="Times New Roman"/>
          <w:sz w:val="24"/>
          <w:szCs w:val="24"/>
        </w:rPr>
        <w:t xml:space="preserve"> </w:t>
      </w:r>
      <w:commentRangeStart w:id="12"/>
      <w:r>
        <w:rPr>
          <w:rFonts w:ascii="Times New Roman" w:hAnsi="Times New Roman" w:cs="Times New Roman"/>
          <w:sz w:val="24"/>
          <w:szCs w:val="24"/>
        </w:rPr>
        <w:t xml:space="preserve">The edges are directed and have a weight value of 1 or -1. Edges with weight of -1 are red and edges with a weight of 1 are green.   </w:t>
      </w:r>
      <w:commentRangeEnd w:id="12"/>
      <w:r w:rsidR="003D6FD5">
        <w:rPr>
          <w:rStyle w:val="CommentReference"/>
        </w:rPr>
        <w:commentReference w:id="12"/>
      </w:r>
      <w:r>
        <w:rPr>
          <w:rFonts w:ascii="Times New Roman" w:hAnsi="Times New Roman" w:cs="Times New Roman"/>
          <w:sz w:val="24"/>
          <w:szCs w:val="24"/>
        </w:rPr>
        <w:t>The network topology</w:t>
      </w:r>
      <w:r w:rsidR="00811BAB">
        <w:rPr>
          <w:rFonts w:ascii="Times New Roman" w:hAnsi="Times New Roman" w:cs="Times New Roman"/>
          <w:sz w:val="24"/>
          <w:szCs w:val="24"/>
        </w:rPr>
        <w:t xml:space="preserve"> consists of eight nodes</w:t>
      </w:r>
      <w:r w:rsidR="008A6888">
        <w:rPr>
          <w:rFonts w:ascii="Times New Roman" w:hAnsi="Times New Roman" w:cs="Times New Roman"/>
          <w:sz w:val="24"/>
          <w:szCs w:val="24"/>
        </w:rPr>
        <w:t xml:space="preserve"> and twenty-one edges. </w:t>
      </w:r>
    </w:p>
    <w:p w14:paraId="32430736" w14:textId="77777777" w:rsidR="0055089A" w:rsidRDefault="0055089A" w:rsidP="009340C5">
      <w:pPr>
        <w:spacing w:after="0" w:line="480" w:lineRule="auto"/>
        <w:contextualSpacing/>
        <w:rPr>
          <w:rFonts w:ascii="Times New Roman" w:hAnsi="Times New Roman" w:cs="Times New Roman"/>
          <w:sz w:val="24"/>
          <w:szCs w:val="24"/>
        </w:rPr>
      </w:pPr>
    </w:p>
    <w:p w14:paraId="5078642E" w14:textId="77777777" w:rsidR="0055089A" w:rsidRDefault="0055089A"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Figure 1</w:t>
      </w:r>
    </w:p>
    <w:p w14:paraId="35A81014" w14:textId="77777777" w:rsidR="0087358D" w:rsidRDefault="0087358D" w:rsidP="009340C5">
      <w:pPr>
        <w:spacing w:after="0" w:line="480" w:lineRule="auto"/>
        <w:contextualSpacing/>
        <w:rPr>
          <w:rFonts w:ascii="Times New Roman" w:hAnsi="Times New Roman" w:cs="Times New Roman"/>
          <w:sz w:val="24"/>
          <w:szCs w:val="24"/>
        </w:rPr>
      </w:pPr>
    </w:p>
    <w:p w14:paraId="0B7DA12A" w14:textId="77777777" w:rsidR="008A6888" w:rsidRDefault="00761F34"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            </w:t>
      </w:r>
      <w:r w:rsidR="0055089A">
        <w:rPr>
          <w:rFonts w:ascii="Times New Roman" w:hAnsi="Times New Roman" w:cs="Times New Roman"/>
          <w:sz w:val="24"/>
          <w:szCs w:val="24"/>
        </w:rPr>
        <w:tab/>
      </w:r>
      <w:r w:rsidR="0055089A" w:rsidRPr="0055089A">
        <w:rPr>
          <w:rFonts w:ascii="Times New Roman" w:hAnsi="Times New Roman" w:cs="Times New Roman"/>
          <w:noProof/>
          <w:sz w:val="24"/>
          <w:szCs w:val="24"/>
        </w:rPr>
        <w:drawing>
          <wp:inline distT="0" distB="0" distL="0" distR="0" wp14:anchorId="1CB35EE0" wp14:editId="284B751E">
            <wp:extent cx="4314825" cy="3848100"/>
            <wp:effectExtent l="0" t="0" r="9525" b="0"/>
            <wp:docPr id="2" name="Picture 2" descr="C:\Users\Kelle Dhein\Desktop\Grad\Spring 2016\Network modeling\C Eleg Topolog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lle Dhein\Desktop\Grad\Spring 2016\Network modeling\C Eleg Topology.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4825" cy="3848100"/>
                    </a:xfrm>
                    <a:prstGeom prst="rect">
                      <a:avLst/>
                    </a:prstGeom>
                    <a:noFill/>
                    <a:ln>
                      <a:noFill/>
                    </a:ln>
                  </pic:spPr>
                </pic:pic>
              </a:graphicData>
            </a:graphic>
          </wp:inline>
        </w:drawing>
      </w:r>
    </w:p>
    <w:p w14:paraId="6D9C9030" w14:textId="77777777" w:rsidR="0087358D" w:rsidRDefault="0087358D" w:rsidP="009340C5">
      <w:pPr>
        <w:spacing w:after="0" w:line="480" w:lineRule="auto"/>
        <w:contextualSpacing/>
        <w:rPr>
          <w:rFonts w:ascii="Times New Roman" w:hAnsi="Times New Roman" w:cs="Times New Roman"/>
          <w:sz w:val="24"/>
          <w:szCs w:val="24"/>
        </w:rPr>
      </w:pPr>
    </w:p>
    <w:p w14:paraId="2A5469AA" w14:textId="77777777" w:rsidR="0087358D" w:rsidRDefault="005F117D"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The Boolean value of any</w:t>
      </w:r>
      <w:r w:rsidR="0087358D">
        <w:rPr>
          <w:rFonts w:ascii="Times New Roman" w:hAnsi="Times New Roman" w:cs="Times New Roman"/>
          <w:sz w:val="24"/>
          <w:szCs w:val="24"/>
        </w:rPr>
        <w:t xml:space="preserve"> target</w:t>
      </w:r>
      <w:r w:rsidR="00F02D2C">
        <w:rPr>
          <w:rFonts w:ascii="Times New Roman" w:hAnsi="Times New Roman" w:cs="Times New Roman"/>
          <w:sz w:val="24"/>
          <w:szCs w:val="24"/>
        </w:rPr>
        <w:t xml:space="preserve"> node (on/off) is </w:t>
      </w:r>
      <w:r w:rsidR="0087358D">
        <w:rPr>
          <w:rFonts w:ascii="Times New Roman" w:hAnsi="Times New Roman" w:cs="Times New Roman"/>
          <w:sz w:val="24"/>
          <w:szCs w:val="24"/>
        </w:rPr>
        <w:t>determined at each time step by the ed</w:t>
      </w:r>
      <w:r>
        <w:rPr>
          <w:rFonts w:ascii="Times New Roman" w:hAnsi="Times New Roman" w:cs="Times New Roman"/>
          <w:sz w:val="24"/>
          <w:szCs w:val="24"/>
        </w:rPr>
        <w:t>ge values of all the upstream source nodes that were active</w:t>
      </w:r>
      <w:r w:rsidR="0087358D">
        <w:rPr>
          <w:rFonts w:ascii="Times New Roman" w:hAnsi="Times New Roman" w:cs="Times New Roman"/>
          <w:sz w:val="24"/>
          <w:szCs w:val="24"/>
        </w:rPr>
        <w:t xml:space="preserve"> in the previous time</w:t>
      </w:r>
      <w:r w:rsidR="00D70E4E">
        <w:rPr>
          <w:rFonts w:ascii="Times New Roman" w:hAnsi="Times New Roman" w:cs="Times New Roman"/>
          <w:sz w:val="24"/>
          <w:szCs w:val="24"/>
        </w:rPr>
        <w:t xml:space="preserve"> step</w:t>
      </w:r>
      <w:r w:rsidR="0087358D">
        <w:rPr>
          <w:rFonts w:ascii="Times New Roman" w:hAnsi="Times New Roman" w:cs="Times New Roman"/>
          <w:sz w:val="24"/>
          <w:szCs w:val="24"/>
        </w:rPr>
        <w:t>. More formally, each node’s Boolean value is determined by the following function:</w:t>
      </w:r>
    </w:p>
    <w:p w14:paraId="03666BB7" w14:textId="77777777" w:rsidR="00F83877" w:rsidRDefault="00F83877" w:rsidP="009340C5">
      <w:pPr>
        <w:spacing w:after="0" w:line="480" w:lineRule="auto"/>
        <w:contextualSpacing/>
        <w:rPr>
          <w:rFonts w:ascii="Times New Roman" w:hAnsi="Times New Roman" w:cs="Times New Roman"/>
          <w:noProof/>
          <w:sz w:val="24"/>
          <w:szCs w:val="24"/>
        </w:rPr>
      </w:pPr>
    </w:p>
    <w:p w14:paraId="0B3EED80" w14:textId="77777777" w:rsidR="00F83877" w:rsidRDefault="00F83877" w:rsidP="009340C5">
      <w:pPr>
        <w:spacing w:after="0" w:line="480" w:lineRule="auto"/>
        <w:contextualSpacing/>
        <w:rPr>
          <w:rFonts w:ascii="Times New Roman" w:hAnsi="Times New Roman" w:cs="Times New Roman"/>
          <w:sz w:val="24"/>
          <w:szCs w:val="24"/>
        </w:rPr>
      </w:pPr>
      <w:r w:rsidRPr="00F83877">
        <w:rPr>
          <w:rFonts w:ascii="Times New Roman" w:hAnsi="Times New Roman" w:cs="Times New Roman"/>
          <w:noProof/>
          <w:sz w:val="24"/>
          <w:szCs w:val="24"/>
        </w:rPr>
        <w:drawing>
          <wp:inline distT="0" distB="0" distL="0" distR="0" wp14:anchorId="71D8CD26" wp14:editId="25430F10">
            <wp:extent cx="5133975" cy="2390775"/>
            <wp:effectExtent l="0" t="0" r="0" b="9525"/>
            <wp:docPr id="3" name="Picture 3" descr="C:\Users\Kelle Dhein\Pictures\Screenshots\Screenshot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lle Dhein\Pictures\Screenshots\Screenshot (40).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9776" t="18244" r="3836" b="10203"/>
                    <a:stretch/>
                  </pic:blipFill>
                  <pic:spPr bwMode="auto">
                    <a:xfrm>
                      <a:off x="0" y="0"/>
                      <a:ext cx="5134537" cy="2391037"/>
                    </a:xfrm>
                    <a:prstGeom prst="rect">
                      <a:avLst/>
                    </a:prstGeom>
                    <a:noFill/>
                    <a:ln>
                      <a:noFill/>
                    </a:ln>
                    <a:extLst>
                      <a:ext uri="{53640926-AAD7-44d8-BBD7-CCE9431645EC}">
                        <a14:shadowObscured xmlns:a14="http://schemas.microsoft.com/office/drawing/2010/main"/>
                      </a:ext>
                    </a:extLst>
                  </pic:spPr>
                </pic:pic>
              </a:graphicData>
            </a:graphic>
          </wp:inline>
        </w:drawing>
      </w:r>
    </w:p>
    <w:p w14:paraId="082A0CD0" w14:textId="77777777" w:rsidR="0087358D" w:rsidRDefault="0087358D" w:rsidP="009340C5">
      <w:pPr>
        <w:spacing w:after="0" w:line="480" w:lineRule="auto"/>
        <w:contextualSpacing/>
        <w:rPr>
          <w:rFonts w:ascii="Times New Roman" w:hAnsi="Times New Roman" w:cs="Times New Roman"/>
          <w:sz w:val="24"/>
          <w:szCs w:val="24"/>
        </w:rPr>
      </w:pPr>
    </w:p>
    <w:p w14:paraId="503A3BB6" w14:textId="77777777" w:rsidR="0087358D" w:rsidRDefault="00853E91"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Where </w:t>
      </w:r>
      <w:r w:rsidRPr="00450C4D">
        <w:rPr>
          <w:rFonts w:ascii="Times New Roman" w:hAnsi="Times New Roman" w:cs="Times New Roman"/>
          <w:i/>
          <w:sz w:val="24"/>
          <w:szCs w:val="24"/>
        </w:rPr>
        <w:t>S</w:t>
      </w:r>
      <w:r w:rsidR="00F83877">
        <w:rPr>
          <w:rFonts w:ascii="Times New Roman" w:hAnsi="Times New Roman" w:cs="Times New Roman"/>
          <w:sz w:val="24"/>
          <w:szCs w:val="24"/>
        </w:rPr>
        <w:t>(subscript)</w:t>
      </w:r>
      <w:r w:rsidRPr="00F83877">
        <w:rPr>
          <w:rFonts w:ascii="Times New Roman" w:hAnsi="Times New Roman" w:cs="Times New Roman"/>
          <w:i/>
          <w:sz w:val="24"/>
          <w:szCs w:val="24"/>
        </w:rPr>
        <w:t>i</w:t>
      </w:r>
      <w:r>
        <w:rPr>
          <w:rFonts w:ascii="Times New Roman" w:hAnsi="Times New Roman" w:cs="Times New Roman"/>
          <w:sz w:val="24"/>
          <w:szCs w:val="24"/>
        </w:rPr>
        <w:t xml:space="preserve"> represents the state of </w:t>
      </w:r>
      <w:r w:rsidR="002612BB">
        <w:rPr>
          <w:rFonts w:ascii="Times New Roman" w:hAnsi="Times New Roman" w:cs="Times New Roman"/>
          <w:sz w:val="24"/>
          <w:szCs w:val="24"/>
        </w:rPr>
        <w:t xml:space="preserve">target </w:t>
      </w:r>
      <w:r>
        <w:rPr>
          <w:rFonts w:ascii="Times New Roman" w:hAnsi="Times New Roman" w:cs="Times New Roman"/>
          <w:sz w:val="24"/>
          <w:szCs w:val="24"/>
        </w:rPr>
        <w:t xml:space="preserve">node </w:t>
      </w:r>
      <w:r w:rsidRPr="00F83877">
        <w:rPr>
          <w:rFonts w:ascii="Times New Roman" w:hAnsi="Times New Roman" w:cs="Times New Roman"/>
          <w:i/>
          <w:sz w:val="24"/>
          <w:szCs w:val="24"/>
        </w:rPr>
        <w:t>i</w:t>
      </w:r>
      <w:r w:rsidR="002612BB">
        <w:rPr>
          <w:rFonts w:ascii="Times New Roman" w:hAnsi="Times New Roman" w:cs="Times New Roman"/>
          <w:sz w:val="24"/>
          <w:szCs w:val="24"/>
        </w:rPr>
        <w:t xml:space="preserve"> at some time </w:t>
      </w:r>
      <w:r w:rsidR="002612BB" w:rsidRPr="00450C4D">
        <w:rPr>
          <w:rFonts w:ascii="Times New Roman" w:hAnsi="Times New Roman" w:cs="Times New Roman"/>
          <w:i/>
          <w:sz w:val="24"/>
          <w:szCs w:val="24"/>
        </w:rPr>
        <w:t>t</w:t>
      </w:r>
      <w:r w:rsidR="002612BB">
        <w:rPr>
          <w:rFonts w:ascii="Times New Roman" w:hAnsi="Times New Roman" w:cs="Times New Roman"/>
          <w:sz w:val="24"/>
          <w:szCs w:val="24"/>
        </w:rPr>
        <w:t xml:space="preserve">. </w:t>
      </w:r>
      <w:r w:rsidR="002612BB" w:rsidRPr="00450C4D">
        <w:rPr>
          <w:rFonts w:ascii="Times New Roman" w:hAnsi="Times New Roman" w:cs="Times New Roman"/>
          <w:i/>
          <w:sz w:val="24"/>
          <w:szCs w:val="24"/>
        </w:rPr>
        <w:t>j</w:t>
      </w:r>
      <w:r w:rsidR="002612BB">
        <w:rPr>
          <w:rFonts w:ascii="Times New Roman" w:hAnsi="Times New Roman" w:cs="Times New Roman"/>
          <w:sz w:val="24"/>
          <w:szCs w:val="24"/>
        </w:rPr>
        <w:t xml:space="preserve"> represents a source node</w:t>
      </w:r>
      <w:r w:rsidR="00D70E4E">
        <w:rPr>
          <w:rFonts w:ascii="Times New Roman" w:hAnsi="Times New Roman" w:cs="Times New Roman"/>
          <w:sz w:val="24"/>
          <w:szCs w:val="24"/>
        </w:rPr>
        <w:t xml:space="preserve"> upstream of </w:t>
      </w:r>
      <w:r w:rsidR="00D70E4E" w:rsidRPr="00D70E4E">
        <w:rPr>
          <w:rFonts w:ascii="Times New Roman" w:hAnsi="Times New Roman" w:cs="Times New Roman"/>
          <w:i/>
          <w:sz w:val="24"/>
          <w:szCs w:val="24"/>
        </w:rPr>
        <w:t>i</w:t>
      </w:r>
      <w:r w:rsidR="002612BB">
        <w:rPr>
          <w:rFonts w:ascii="Times New Roman" w:hAnsi="Times New Roman" w:cs="Times New Roman"/>
          <w:sz w:val="24"/>
          <w:szCs w:val="24"/>
        </w:rPr>
        <w:t xml:space="preserve">, and </w:t>
      </w:r>
      <w:r w:rsidR="002612BB" w:rsidRPr="00450C4D">
        <w:rPr>
          <w:rFonts w:ascii="Times New Roman" w:hAnsi="Times New Roman" w:cs="Times New Roman"/>
          <w:i/>
          <w:sz w:val="24"/>
          <w:szCs w:val="24"/>
        </w:rPr>
        <w:t>w</w:t>
      </w:r>
      <w:r w:rsidR="00450C4D">
        <w:rPr>
          <w:rFonts w:ascii="Times New Roman" w:hAnsi="Times New Roman" w:cs="Times New Roman"/>
          <w:sz w:val="24"/>
          <w:szCs w:val="24"/>
        </w:rPr>
        <w:t>(subscript)</w:t>
      </w:r>
      <w:r w:rsidR="002612BB" w:rsidRPr="00450C4D">
        <w:rPr>
          <w:rFonts w:ascii="Times New Roman" w:hAnsi="Times New Roman" w:cs="Times New Roman"/>
          <w:i/>
          <w:sz w:val="24"/>
          <w:szCs w:val="24"/>
        </w:rPr>
        <w:t>i</w:t>
      </w:r>
      <w:r w:rsidR="00450C4D">
        <w:rPr>
          <w:rFonts w:ascii="Times New Roman" w:hAnsi="Times New Roman" w:cs="Times New Roman"/>
          <w:sz w:val="24"/>
          <w:szCs w:val="24"/>
        </w:rPr>
        <w:t>(subscript)</w:t>
      </w:r>
      <w:r w:rsidR="002612BB" w:rsidRPr="00450C4D">
        <w:rPr>
          <w:rFonts w:ascii="Times New Roman" w:hAnsi="Times New Roman" w:cs="Times New Roman"/>
          <w:i/>
          <w:sz w:val="24"/>
          <w:szCs w:val="24"/>
        </w:rPr>
        <w:t>j</w:t>
      </w:r>
      <w:r w:rsidR="002612BB">
        <w:rPr>
          <w:rFonts w:ascii="Times New Roman" w:hAnsi="Times New Roman" w:cs="Times New Roman"/>
          <w:sz w:val="24"/>
          <w:szCs w:val="24"/>
        </w:rPr>
        <w:t xml:space="preserve"> represents the weight value of the edge originating from source</w:t>
      </w:r>
      <w:r w:rsidR="00D70E4E">
        <w:rPr>
          <w:rFonts w:ascii="Times New Roman" w:hAnsi="Times New Roman" w:cs="Times New Roman"/>
          <w:sz w:val="24"/>
          <w:szCs w:val="24"/>
        </w:rPr>
        <w:t xml:space="preserve"> node </w:t>
      </w:r>
      <w:r w:rsidR="002612BB">
        <w:rPr>
          <w:rFonts w:ascii="Times New Roman" w:hAnsi="Times New Roman" w:cs="Times New Roman"/>
          <w:sz w:val="24"/>
          <w:szCs w:val="24"/>
        </w:rPr>
        <w:t xml:space="preserve"> </w:t>
      </w:r>
      <w:r w:rsidR="002612BB" w:rsidRPr="00450C4D">
        <w:rPr>
          <w:rFonts w:ascii="Times New Roman" w:hAnsi="Times New Roman" w:cs="Times New Roman"/>
          <w:i/>
          <w:sz w:val="24"/>
          <w:szCs w:val="24"/>
        </w:rPr>
        <w:t>j</w:t>
      </w:r>
      <w:r w:rsidR="00D70E4E">
        <w:rPr>
          <w:rFonts w:ascii="Times New Roman" w:hAnsi="Times New Roman" w:cs="Times New Roman"/>
          <w:sz w:val="24"/>
          <w:szCs w:val="24"/>
        </w:rPr>
        <w:t xml:space="preserve"> and terminating in</w:t>
      </w:r>
      <w:r w:rsidR="002612BB">
        <w:rPr>
          <w:rFonts w:ascii="Times New Roman" w:hAnsi="Times New Roman" w:cs="Times New Roman"/>
          <w:sz w:val="24"/>
          <w:szCs w:val="24"/>
        </w:rPr>
        <w:t xml:space="preserve"> target node </w:t>
      </w:r>
      <w:r w:rsidR="002612BB" w:rsidRPr="00450C4D">
        <w:rPr>
          <w:rFonts w:ascii="Times New Roman" w:hAnsi="Times New Roman" w:cs="Times New Roman"/>
          <w:i/>
          <w:sz w:val="24"/>
          <w:szCs w:val="24"/>
        </w:rPr>
        <w:t>i</w:t>
      </w:r>
      <w:r w:rsidR="002612BB">
        <w:rPr>
          <w:rFonts w:ascii="Times New Roman" w:hAnsi="Times New Roman" w:cs="Times New Roman"/>
          <w:sz w:val="24"/>
          <w:szCs w:val="24"/>
        </w:rPr>
        <w:t xml:space="preserve">. The threshold for target node </w:t>
      </w:r>
      <w:r w:rsidR="002612BB" w:rsidRPr="00450C4D">
        <w:rPr>
          <w:rFonts w:ascii="Times New Roman" w:hAnsi="Times New Roman" w:cs="Times New Roman"/>
          <w:i/>
          <w:sz w:val="24"/>
          <w:szCs w:val="24"/>
        </w:rPr>
        <w:t>i</w:t>
      </w:r>
      <w:r w:rsidR="002612BB">
        <w:rPr>
          <w:rFonts w:ascii="Times New Roman" w:hAnsi="Times New Roman" w:cs="Times New Roman"/>
          <w:sz w:val="24"/>
          <w:szCs w:val="24"/>
        </w:rPr>
        <w:t xml:space="preserve"> </w:t>
      </w:r>
      <w:r w:rsidR="00450C4D">
        <w:rPr>
          <w:rFonts w:ascii="Times New Roman" w:hAnsi="Times New Roman" w:cs="Times New Roman"/>
          <w:sz w:val="24"/>
          <w:szCs w:val="24"/>
        </w:rPr>
        <w:t>is denoted by θ(subscript)</w:t>
      </w:r>
      <w:r w:rsidR="00450C4D" w:rsidRPr="00450C4D">
        <w:rPr>
          <w:rFonts w:ascii="Times New Roman" w:hAnsi="Times New Roman" w:cs="Times New Roman"/>
          <w:i/>
          <w:sz w:val="24"/>
          <w:szCs w:val="24"/>
        </w:rPr>
        <w:t>i</w:t>
      </w:r>
      <w:r w:rsidR="002612BB">
        <w:rPr>
          <w:rFonts w:ascii="Times New Roman" w:hAnsi="Times New Roman" w:cs="Times New Roman"/>
          <w:sz w:val="24"/>
          <w:szCs w:val="24"/>
        </w:rPr>
        <w:t>.</w:t>
      </w:r>
      <w:r w:rsidR="00271DBF">
        <w:rPr>
          <w:rFonts w:ascii="Times New Roman" w:hAnsi="Times New Roman" w:cs="Times New Roman"/>
          <w:sz w:val="24"/>
          <w:szCs w:val="24"/>
        </w:rPr>
        <w:t xml:space="preserve"> All nodes in our network have a threshold value of 0. At each time ste</w:t>
      </w:r>
      <w:r w:rsidR="00D70E4E">
        <w:rPr>
          <w:rFonts w:ascii="Times New Roman" w:hAnsi="Times New Roman" w:cs="Times New Roman"/>
          <w:sz w:val="24"/>
          <w:szCs w:val="24"/>
        </w:rPr>
        <w:t>p, every node in our network is</w:t>
      </w:r>
      <w:r w:rsidR="00271DBF">
        <w:rPr>
          <w:rFonts w:ascii="Times New Roman" w:hAnsi="Times New Roman" w:cs="Times New Roman"/>
          <w:sz w:val="24"/>
          <w:szCs w:val="24"/>
        </w:rPr>
        <w:t xml:space="preserve"> updated simultaneously based on the node values of the previous time step. </w:t>
      </w:r>
      <w:r w:rsidR="002612BB">
        <w:rPr>
          <w:rFonts w:ascii="Times New Roman" w:hAnsi="Times New Roman" w:cs="Times New Roman"/>
          <w:sz w:val="24"/>
          <w:szCs w:val="24"/>
        </w:rPr>
        <w:t xml:space="preserve">   </w:t>
      </w:r>
    </w:p>
    <w:p w14:paraId="65119F24" w14:textId="77777777" w:rsidR="005F117D" w:rsidRDefault="0087358D"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A14275">
        <w:rPr>
          <w:rFonts w:ascii="Times New Roman" w:hAnsi="Times New Roman" w:cs="Times New Roman"/>
          <w:sz w:val="24"/>
          <w:szCs w:val="24"/>
        </w:rPr>
        <w:t xml:space="preserve">In order to determine the attractor landscape for </w:t>
      </w:r>
      <w:r w:rsidR="00271DBF">
        <w:rPr>
          <w:rFonts w:ascii="Times New Roman" w:hAnsi="Times New Roman" w:cs="Times New Roman"/>
          <w:sz w:val="24"/>
          <w:szCs w:val="24"/>
        </w:rPr>
        <w:t>our</w:t>
      </w:r>
      <w:r w:rsidR="00A14275">
        <w:rPr>
          <w:rFonts w:ascii="Times New Roman" w:hAnsi="Times New Roman" w:cs="Times New Roman"/>
          <w:sz w:val="24"/>
          <w:szCs w:val="24"/>
        </w:rPr>
        <w:t xml:space="preserve"> network topology</w:t>
      </w:r>
      <w:r w:rsidR="005F117D">
        <w:rPr>
          <w:rFonts w:ascii="Times New Roman" w:hAnsi="Times New Roman" w:cs="Times New Roman"/>
          <w:sz w:val="24"/>
          <w:szCs w:val="24"/>
        </w:rPr>
        <w:t xml:space="preserve"> (Figure 2</w:t>
      </w:r>
      <w:r w:rsidR="00271DBF">
        <w:rPr>
          <w:rFonts w:ascii="Times New Roman" w:hAnsi="Times New Roman" w:cs="Times New Roman"/>
          <w:sz w:val="24"/>
          <w:szCs w:val="24"/>
        </w:rPr>
        <w:t>)</w:t>
      </w:r>
      <w:r w:rsidR="00A14275">
        <w:rPr>
          <w:rFonts w:ascii="Times New Roman" w:hAnsi="Times New Roman" w:cs="Times New Roman"/>
          <w:sz w:val="24"/>
          <w:szCs w:val="24"/>
        </w:rPr>
        <w:t>, we</w:t>
      </w:r>
      <w:r w:rsidR="00E4478A">
        <w:rPr>
          <w:rFonts w:ascii="Times New Roman" w:hAnsi="Times New Roman" w:cs="Times New Roman"/>
          <w:sz w:val="24"/>
          <w:szCs w:val="24"/>
        </w:rPr>
        <w:t xml:space="preserve"> simulated the trajectory of every possible value configuration for our network topology. </w:t>
      </w:r>
      <w:r w:rsidR="00A14275">
        <w:rPr>
          <w:rFonts w:ascii="Times New Roman" w:hAnsi="Times New Roman" w:cs="Times New Roman"/>
          <w:sz w:val="24"/>
          <w:szCs w:val="24"/>
        </w:rPr>
        <w:t xml:space="preserve">Because each node can have two values and there </w:t>
      </w:r>
      <w:r w:rsidR="004F0BBB">
        <w:rPr>
          <w:rFonts w:ascii="Times New Roman" w:hAnsi="Times New Roman" w:cs="Times New Roman"/>
          <w:sz w:val="24"/>
          <w:szCs w:val="24"/>
        </w:rPr>
        <w:t xml:space="preserve">are </w:t>
      </w:r>
      <w:r w:rsidR="00A14275">
        <w:rPr>
          <w:rFonts w:ascii="Times New Roman" w:hAnsi="Times New Roman" w:cs="Times New Roman"/>
          <w:sz w:val="24"/>
          <w:szCs w:val="24"/>
        </w:rPr>
        <w:t>eight nodes</w:t>
      </w:r>
      <w:r w:rsidR="004F0BBB">
        <w:rPr>
          <w:rFonts w:ascii="Times New Roman" w:hAnsi="Times New Roman" w:cs="Times New Roman"/>
          <w:sz w:val="24"/>
          <w:szCs w:val="24"/>
        </w:rPr>
        <w:t xml:space="preserve"> in our topology</w:t>
      </w:r>
      <w:r w:rsidR="00A14275">
        <w:rPr>
          <w:rFonts w:ascii="Times New Roman" w:hAnsi="Times New Roman" w:cs="Times New Roman"/>
          <w:sz w:val="24"/>
          <w:szCs w:val="24"/>
        </w:rPr>
        <w:t>, there are 2^8, or 256, possible value con</w:t>
      </w:r>
      <w:r w:rsidR="004F0BBB">
        <w:rPr>
          <w:rFonts w:ascii="Times New Roman" w:hAnsi="Times New Roman" w:cs="Times New Roman"/>
          <w:sz w:val="24"/>
          <w:szCs w:val="24"/>
        </w:rPr>
        <w:t>figurations of our topology</w:t>
      </w:r>
      <w:r w:rsidR="00A14275">
        <w:rPr>
          <w:rFonts w:ascii="Times New Roman" w:hAnsi="Times New Roman" w:cs="Times New Roman"/>
          <w:sz w:val="24"/>
          <w:szCs w:val="24"/>
        </w:rPr>
        <w:t xml:space="preserve">. </w:t>
      </w:r>
      <w:commentRangeStart w:id="13"/>
      <w:r w:rsidR="009B1914">
        <w:rPr>
          <w:rFonts w:ascii="Times New Roman" w:hAnsi="Times New Roman" w:cs="Times New Roman"/>
          <w:sz w:val="24"/>
          <w:szCs w:val="24"/>
        </w:rPr>
        <w:t>We</w:t>
      </w:r>
      <w:r w:rsidR="00E4478A">
        <w:rPr>
          <w:rFonts w:ascii="Times New Roman" w:hAnsi="Times New Roman" w:cs="Times New Roman"/>
          <w:sz w:val="24"/>
          <w:szCs w:val="24"/>
        </w:rPr>
        <w:t xml:space="preserve"> ran</w:t>
      </w:r>
      <w:r w:rsidR="009B1914">
        <w:rPr>
          <w:rFonts w:ascii="Times New Roman" w:hAnsi="Times New Roman" w:cs="Times New Roman"/>
          <w:sz w:val="24"/>
          <w:szCs w:val="24"/>
        </w:rPr>
        <w:t xml:space="preserve"> </w:t>
      </w:r>
      <w:r w:rsidR="00D70E4E">
        <w:rPr>
          <w:rFonts w:ascii="Times New Roman" w:hAnsi="Times New Roman" w:cs="Times New Roman"/>
          <w:sz w:val="24"/>
          <w:szCs w:val="24"/>
        </w:rPr>
        <w:t xml:space="preserve">simulations lasting for 20 time steps on </w:t>
      </w:r>
      <w:r w:rsidR="009B1914">
        <w:rPr>
          <w:rFonts w:ascii="Times New Roman" w:hAnsi="Times New Roman" w:cs="Times New Roman"/>
          <w:sz w:val="24"/>
          <w:szCs w:val="24"/>
        </w:rPr>
        <w:t>each of the</w:t>
      </w:r>
      <w:r w:rsidR="00E4478A">
        <w:rPr>
          <w:rFonts w:ascii="Times New Roman" w:hAnsi="Times New Roman" w:cs="Times New Roman"/>
          <w:sz w:val="24"/>
          <w:szCs w:val="24"/>
        </w:rPr>
        <w:t xml:space="preserve"> 256</w:t>
      </w:r>
      <w:r w:rsidR="00D70E4E">
        <w:rPr>
          <w:rFonts w:ascii="Times New Roman" w:hAnsi="Times New Roman" w:cs="Times New Roman"/>
          <w:sz w:val="24"/>
          <w:szCs w:val="24"/>
        </w:rPr>
        <w:t xml:space="preserve"> possible initial network configurations</w:t>
      </w:r>
      <w:r w:rsidR="00A14275">
        <w:rPr>
          <w:rFonts w:ascii="Times New Roman" w:hAnsi="Times New Roman" w:cs="Times New Roman"/>
          <w:sz w:val="24"/>
          <w:szCs w:val="24"/>
        </w:rPr>
        <w:t>.</w:t>
      </w:r>
      <w:r w:rsidR="001123B0">
        <w:rPr>
          <w:rFonts w:ascii="Times New Roman" w:hAnsi="Times New Roman" w:cs="Times New Roman"/>
          <w:sz w:val="24"/>
          <w:szCs w:val="24"/>
        </w:rPr>
        <w:t xml:space="preserve"> </w:t>
      </w:r>
      <w:commentRangeEnd w:id="13"/>
      <w:r w:rsidR="00EE1BE2">
        <w:rPr>
          <w:rStyle w:val="CommentReference"/>
        </w:rPr>
        <w:commentReference w:id="13"/>
      </w:r>
      <w:r w:rsidR="001123B0">
        <w:rPr>
          <w:rFonts w:ascii="Times New Roman" w:hAnsi="Times New Roman" w:cs="Times New Roman"/>
          <w:sz w:val="24"/>
          <w:szCs w:val="24"/>
        </w:rPr>
        <w:t xml:space="preserve">The resulting attractor landscape showed that the trajectories of the 256 initial network configurations converged to five different fixed states, or attractors. </w:t>
      </w:r>
      <w:r w:rsidR="00FB0219">
        <w:rPr>
          <w:rFonts w:ascii="Times New Roman" w:hAnsi="Times New Roman" w:cs="Times New Roman"/>
          <w:sz w:val="24"/>
          <w:szCs w:val="24"/>
        </w:rPr>
        <w:t xml:space="preserve">The largest attractor, or the fixed state that most of the initial configurations fell into, was the biologically functional attractor. That is, of the 256 unique initial configurations, 219 of those configurations converged on a fixed state that would lead to the proper regulation </w:t>
      </w:r>
      <w:r w:rsidR="00D70E4E">
        <w:rPr>
          <w:rFonts w:ascii="Times New Roman" w:hAnsi="Times New Roman" w:cs="Times New Roman"/>
          <w:sz w:val="24"/>
          <w:szCs w:val="24"/>
        </w:rPr>
        <w:t xml:space="preserve">of </w:t>
      </w:r>
      <w:r w:rsidR="00FB0219">
        <w:rPr>
          <w:rFonts w:ascii="Times New Roman" w:hAnsi="Times New Roman" w:cs="Times New Roman"/>
          <w:sz w:val="24"/>
          <w:szCs w:val="24"/>
        </w:rPr>
        <w:t xml:space="preserve">the early embryonic cell cycle of </w:t>
      </w:r>
      <w:r w:rsidR="00FB0219" w:rsidRPr="00FB0219">
        <w:rPr>
          <w:rFonts w:ascii="Times New Roman" w:hAnsi="Times New Roman" w:cs="Times New Roman"/>
          <w:i/>
          <w:sz w:val="24"/>
          <w:szCs w:val="24"/>
        </w:rPr>
        <w:t>C. Elegans</w:t>
      </w:r>
      <w:r w:rsidR="00FB0219">
        <w:rPr>
          <w:rFonts w:ascii="Times New Roman" w:hAnsi="Times New Roman" w:cs="Times New Roman"/>
          <w:sz w:val="24"/>
          <w:szCs w:val="24"/>
        </w:rPr>
        <w:t xml:space="preserve">. </w:t>
      </w:r>
    </w:p>
    <w:p w14:paraId="701302BD" w14:textId="77777777" w:rsidR="006D401B" w:rsidRDefault="005F117D" w:rsidP="006D401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7F4232">
        <w:rPr>
          <w:rFonts w:ascii="Times New Roman" w:hAnsi="Times New Roman" w:cs="Times New Roman"/>
          <w:sz w:val="24"/>
          <w:szCs w:val="24"/>
        </w:rPr>
        <w:t>Figure 2 [</w:t>
      </w:r>
      <w:r>
        <w:rPr>
          <w:rFonts w:ascii="Times New Roman" w:hAnsi="Times New Roman" w:cs="Times New Roman"/>
          <w:sz w:val="24"/>
          <w:szCs w:val="24"/>
        </w:rPr>
        <w:t>I realize it’s difficult to actually see the 5 distinct attrac</w:t>
      </w:r>
      <w:r w:rsidR="006D401B">
        <w:rPr>
          <w:rFonts w:ascii="Times New Roman" w:hAnsi="Times New Roman" w:cs="Times New Roman"/>
          <w:sz w:val="24"/>
          <w:szCs w:val="24"/>
        </w:rPr>
        <w:t xml:space="preserve">tors in this visualization. Thinking about using more colors to distinguish </w:t>
      </w:r>
      <w:r w:rsidR="007F4232">
        <w:rPr>
          <w:rFonts w:ascii="Times New Roman" w:hAnsi="Times New Roman" w:cs="Times New Roman"/>
          <w:sz w:val="24"/>
          <w:szCs w:val="24"/>
        </w:rPr>
        <w:t xml:space="preserve">attractors in final </w:t>
      </w:r>
      <w:commentRangeStart w:id="14"/>
      <w:r w:rsidR="007F4232">
        <w:rPr>
          <w:rFonts w:ascii="Times New Roman" w:hAnsi="Times New Roman" w:cs="Times New Roman"/>
          <w:sz w:val="24"/>
          <w:szCs w:val="24"/>
        </w:rPr>
        <w:t>version</w:t>
      </w:r>
      <w:commentRangeEnd w:id="14"/>
      <w:r w:rsidR="00EE1BE2">
        <w:rPr>
          <w:rStyle w:val="CommentReference"/>
        </w:rPr>
        <w:commentReference w:id="14"/>
      </w:r>
      <w:r w:rsidR="007F4232">
        <w:rPr>
          <w:rFonts w:ascii="Times New Roman" w:hAnsi="Times New Roman" w:cs="Times New Roman"/>
          <w:sz w:val="24"/>
          <w:szCs w:val="24"/>
        </w:rPr>
        <w:t>]</w:t>
      </w:r>
      <w:r w:rsidR="006D401B">
        <w:rPr>
          <w:rFonts w:ascii="Times New Roman" w:hAnsi="Times New Roman" w:cs="Times New Roman"/>
          <w:sz w:val="24"/>
          <w:szCs w:val="24"/>
        </w:rPr>
        <w:t xml:space="preserve"> </w:t>
      </w:r>
      <w:r w:rsidR="006D401B" w:rsidRPr="00A644A7">
        <w:rPr>
          <w:rFonts w:ascii="Times New Roman" w:hAnsi="Times New Roman" w:cs="Times New Roman"/>
          <w:noProof/>
          <w:sz w:val="24"/>
          <w:szCs w:val="24"/>
        </w:rPr>
        <w:drawing>
          <wp:inline distT="0" distB="0" distL="0" distR="0" wp14:anchorId="18A58DCA" wp14:editId="223D41F8">
            <wp:extent cx="4241137" cy="5838825"/>
            <wp:effectExtent l="0" t="0" r="7620" b="0"/>
            <wp:docPr id="1" name="Picture 1" descr="C:\Users\Kelle Dhein\Desktop\Grad\Spring 2016\Network modeling\C Eleg Atrractor landscape fin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lle Dhein\Desktop\Grad\Spring 2016\Network modeling\C Eleg Atrractor landscape final.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1985" cy="5853759"/>
                    </a:xfrm>
                    <a:prstGeom prst="rect">
                      <a:avLst/>
                    </a:prstGeom>
                    <a:noFill/>
                    <a:ln>
                      <a:noFill/>
                    </a:ln>
                  </pic:spPr>
                </pic:pic>
              </a:graphicData>
            </a:graphic>
          </wp:inline>
        </w:drawing>
      </w:r>
    </w:p>
    <w:p w14:paraId="245D049F" w14:textId="77777777" w:rsidR="006D401B" w:rsidRDefault="006D401B" w:rsidP="009340C5">
      <w:pPr>
        <w:spacing w:after="0" w:line="480" w:lineRule="auto"/>
        <w:contextualSpacing/>
        <w:rPr>
          <w:rFonts w:ascii="Times New Roman" w:hAnsi="Times New Roman" w:cs="Times New Roman"/>
          <w:sz w:val="24"/>
          <w:szCs w:val="24"/>
        </w:rPr>
      </w:pPr>
    </w:p>
    <w:p w14:paraId="1F871A43" w14:textId="77777777" w:rsidR="006D401B" w:rsidRDefault="00E11624"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D072F4B" w14:textId="77777777" w:rsidR="006D401B" w:rsidRDefault="006D401B" w:rsidP="009340C5">
      <w:pPr>
        <w:spacing w:after="0" w:line="480" w:lineRule="auto"/>
        <w:contextualSpacing/>
        <w:rPr>
          <w:rFonts w:ascii="Times New Roman" w:hAnsi="Times New Roman" w:cs="Times New Roman"/>
          <w:sz w:val="24"/>
          <w:szCs w:val="24"/>
        </w:rPr>
      </w:pPr>
    </w:p>
    <w:p w14:paraId="37AE1781" w14:textId="77777777" w:rsidR="006D401B" w:rsidRDefault="006D401B" w:rsidP="009340C5">
      <w:pPr>
        <w:spacing w:after="0" w:line="480" w:lineRule="auto"/>
        <w:contextualSpacing/>
        <w:rPr>
          <w:rFonts w:ascii="Times New Roman" w:hAnsi="Times New Roman" w:cs="Times New Roman"/>
          <w:sz w:val="24"/>
          <w:szCs w:val="24"/>
        </w:rPr>
      </w:pPr>
    </w:p>
    <w:p w14:paraId="2CC87FBD" w14:textId="77777777" w:rsidR="0029200E" w:rsidRDefault="0029200E" w:rsidP="00F45B21">
      <w:pPr>
        <w:spacing w:after="0" w:line="480" w:lineRule="auto"/>
        <w:contextualSpacing/>
        <w:rPr>
          <w:rFonts w:ascii="Times New Roman" w:hAnsi="Times New Roman" w:cs="Times New Roman"/>
          <w:sz w:val="24"/>
          <w:szCs w:val="24"/>
        </w:rPr>
      </w:pPr>
    </w:p>
    <w:p w14:paraId="22D94144" w14:textId="77777777" w:rsidR="0087358D" w:rsidRDefault="0029200E"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123B0">
        <w:rPr>
          <w:rFonts w:ascii="Times New Roman" w:hAnsi="Times New Roman" w:cs="Times New Roman"/>
          <w:sz w:val="24"/>
          <w:szCs w:val="24"/>
        </w:rPr>
        <w:t xml:space="preserve">In measuring the </w:t>
      </w:r>
      <w:r w:rsidR="009B5C65">
        <w:rPr>
          <w:rFonts w:ascii="Times New Roman" w:hAnsi="Times New Roman" w:cs="Times New Roman"/>
          <w:sz w:val="24"/>
          <w:szCs w:val="24"/>
        </w:rPr>
        <w:t xml:space="preserve">informational dynamics of the </w:t>
      </w:r>
      <w:r w:rsidR="009B5C65" w:rsidRPr="009B5C65">
        <w:rPr>
          <w:rFonts w:ascii="Times New Roman" w:hAnsi="Times New Roman" w:cs="Times New Roman"/>
          <w:i/>
          <w:sz w:val="24"/>
          <w:szCs w:val="24"/>
        </w:rPr>
        <w:t>C. Elegans</w:t>
      </w:r>
      <w:r w:rsidR="009B5C65">
        <w:rPr>
          <w:rFonts w:ascii="Times New Roman" w:hAnsi="Times New Roman" w:cs="Times New Roman"/>
          <w:sz w:val="24"/>
          <w:szCs w:val="24"/>
        </w:rPr>
        <w:t xml:space="preserve"> early embryonic cell cycle, we </w:t>
      </w:r>
      <w:r w:rsidR="0020200E">
        <w:rPr>
          <w:rFonts w:ascii="Times New Roman" w:hAnsi="Times New Roman" w:cs="Times New Roman"/>
          <w:sz w:val="24"/>
          <w:szCs w:val="24"/>
        </w:rPr>
        <w:t xml:space="preserve">measured the TE </w:t>
      </w:r>
      <w:r w:rsidR="00FB0219">
        <w:rPr>
          <w:rFonts w:ascii="Times New Roman" w:hAnsi="Times New Roman" w:cs="Times New Roman"/>
          <w:sz w:val="24"/>
          <w:szCs w:val="24"/>
        </w:rPr>
        <w:t xml:space="preserve">between every pair of nodes </w:t>
      </w:r>
      <w:r w:rsidR="0020200E">
        <w:rPr>
          <w:rFonts w:ascii="Times New Roman" w:hAnsi="Times New Roman" w:cs="Times New Roman"/>
          <w:sz w:val="24"/>
          <w:szCs w:val="24"/>
        </w:rPr>
        <w:t xml:space="preserve">and </w:t>
      </w:r>
      <w:r w:rsidR="00FB0219">
        <w:rPr>
          <w:rFonts w:ascii="Times New Roman" w:hAnsi="Times New Roman" w:cs="Times New Roman"/>
          <w:sz w:val="24"/>
          <w:szCs w:val="24"/>
        </w:rPr>
        <w:t xml:space="preserve">the </w:t>
      </w:r>
      <w:r w:rsidR="0020200E">
        <w:rPr>
          <w:rFonts w:ascii="Times New Roman" w:hAnsi="Times New Roman" w:cs="Times New Roman"/>
          <w:sz w:val="24"/>
          <w:szCs w:val="24"/>
        </w:rPr>
        <w:t xml:space="preserve">AI </w:t>
      </w:r>
      <w:r w:rsidR="00FB0219">
        <w:rPr>
          <w:rFonts w:ascii="Times New Roman" w:hAnsi="Times New Roman" w:cs="Times New Roman"/>
          <w:sz w:val="24"/>
          <w:szCs w:val="24"/>
        </w:rPr>
        <w:t>of each node for</w:t>
      </w:r>
      <w:r w:rsidR="0020200E">
        <w:rPr>
          <w:rFonts w:ascii="Times New Roman" w:hAnsi="Times New Roman" w:cs="Times New Roman"/>
          <w:sz w:val="24"/>
          <w:szCs w:val="24"/>
        </w:rPr>
        <w:t xml:space="preserve"> seven distinct </w:t>
      </w:r>
      <w:r w:rsidR="00FB0219">
        <w:rPr>
          <w:rFonts w:ascii="Times New Roman" w:hAnsi="Times New Roman" w:cs="Times New Roman"/>
          <w:sz w:val="24"/>
          <w:szCs w:val="24"/>
        </w:rPr>
        <w:t>network trajectori</w:t>
      </w:r>
      <w:r w:rsidR="00D70E4E">
        <w:rPr>
          <w:rFonts w:ascii="Times New Roman" w:hAnsi="Times New Roman" w:cs="Times New Roman"/>
          <w:sz w:val="24"/>
          <w:szCs w:val="24"/>
        </w:rPr>
        <w:t xml:space="preserve">es. Those trajectories included the biologically functional trajectory </w:t>
      </w:r>
      <w:r w:rsidR="00A150C8">
        <w:rPr>
          <w:rFonts w:ascii="Times New Roman" w:hAnsi="Times New Roman" w:cs="Times New Roman"/>
          <w:sz w:val="24"/>
          <w:szCs w:val="24"/>
        </w:rPr>
        <w:t xml:space="preserve">and the </w:t>
      </w:r>
      <w:r w:rsidR="00F45B21">
        <w:rPr>
          <w:rFonts w:ascii="Times New Roman" w:hAnsi="Times New Roman" w:cs="Times New Roman"/>
          <w:sz w:val="24"/>
          <w:szCs w:val="24"/>
        </w:rPr>
        <w:t xml:space="preserve">single path </w:t>
      </w:r>
      <w:r w:rsidR="00D70E4E">
        <w:rPr>
          <w:rFonts w:ascii="Times New Roman" w:hAnsi="Times New Roman" w:cs="Times New Roman"/>
          <w:sz w:val="24"/>
          <w:szCs w:val="24"/>
        </w:rPr>
        <w:t>trajectories of</w:t>
      </w:r>
      <w:r w:rsidR="00A150C8">
        <w:rPr>
          <w:rFonts w:ascii="Times New Roman" w:hAnsi="Times New Roman" w:cs="Times New Roman"/>
          <w:sz w:val="24"/>
          <w:szCs w:val="24"/>
        </w:rPr>
        <w:t xml:space="preserve"> four more initial network configurations, each of which converged on</w:t>
      </w:r>
      <w:r w:rsidR="001208DA">
        <w:rPr>
          <w:rFonts w:ascii="Times New Roman" w:hAnsi="Times New Roman" w:cs="Times New Roman"/>
          <w:sz w:val="24"/>
          <w:szCs w:val="24"/>
        </w:rPr>
        <w:t xml:space="preserve"> a</w:t>
      </w:r>
      <w:r w:rsidR="00A150C8">
        <w:rPr>
          <w:rFonts w:ascii="Times New Roman" w:hAnsi="Times New Roman" w:cs="Times New Roman"/>
          <w:sz w:val="24"/>
          <w:szCs w:val="24"/>
        </w:rPr>
        <w:t xml:space="preserve"> different, non-biologically functional attractor. So, five of the network trajectories we analyzed</w:t>
      </w:r>
      <w:r w:rsidR="00F45B21">
        <w:rPr>
          <w:rFonts w:ascii="Times New Roman" w:hAnsi="Times New Roman" w:cs="Times New Roman"/>
          <w:sz w:val="24"/>
          <w:szCs w:val="24"/>
        </w:rPr>
        <w:t xml:space="preserve"> were single path trajectories </w:t>
      </w:r>
      <w:r w:rsidR="00D70E4E">
        <w:rPr>
          <w:rFonts w:ascii="Times New Roman" w:hAnsi="Times New Roman" w:cs="Times New Roman"/>
          <w:sz w:val="24"/>
          <w:szCs w:val="24"/>
        </w:rPr>
        <w:t>corresponding</w:t>
      </w:r>
      <w:r w:rsidR="00F45B21">
        <w:rPr>
          <w:rFonts w:ascii="Times New Roman" w:hAnsi="Times New Roman" w:cs="Times New Roman"/>
          <w:sz w:val="24"/>
          <w:szCs w:val="24"/>
        </w:rPr>
        <w:t xml:space="preserve"> to the five fixed attractor states of our network. The sixth network trajectory we analyzed was not a single p</w:t>
      </w:r>
      <w:r w:rsidR="00225499">
        <w:rPr>
          <w:rFonts w:ascii="Times New Roman" w:hAnsi="Times New Roman" w:cs="Times New Roman"/>
          <w:sz w:val="24"/>
          <w:szCs w:val="24"/>
        </w:rPr>
        <w:t>ath trajectory, but the averaged</w:t>
      </w:r>
      <w:r w:rsidR="00F45B21">
        <w:rPr>
          <w:rFonts w:ascii="Times New Roman" w:hAnsi="Times New Roman" w:cs="Times New Roman"/>
          <w:sz w:val="24"/>
          <w:szCs w:val="24"/>
        </w:rPr>
        <w:t xml:space="preserve"> trajectories of all 219 initial network configurations that converged on the biologically functional attractor. </w:t>
      </w:r>
      <w:commentRangeStart w:id="15"/>
      <w:r w:rsidR="00F45B21">
        <w:rPr>
          <w:rFonts w:ascii="Times New Roman" w:hAnsi="Times New Roman" w:cs="Times New Roman"/>
          <w:sz w:val="24"/>
          <w:szCs w:val="24"/>
        </w:rPr>
        <w:t xml:space="preserve">The sixth trajectory, in other words, encompassed the entire basin of the biologically functional attractor. The seventh network trajectory we analyzed encompassed all 256 initial network configurations.  </w:t>
      </w:r>
      <w:commentRangeEnd w:id="15"/>
      <w:r w:rsidR="006C6E79">
        <w:rPr>
          <w:rStyle w:val="CommentReference"/>
        </w:rPr>
        <w:commentReference w:id="15"/>
      </w:r>
    </w:p>
    <w:p w14:paraId="03A98BBF" w14:textId="77777777" w:rsidR="000D7253" w:rsidRDefault="000D7253"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We calculated the TE of every node pair and the AI</w:t>
      </w:r>
      <w:r w:rsidR="00225499">
        <w:rPr>
          <w:rFonts w:ascii="Times New Roman" w:hAnsi="Times New Roman" w:cs="Times New Roman"/>
          <w:sz w:val="24"/>
          <w:szCs w:val="24"/>
        </w:rPr>
        <w:t xml:space="preserve"> of every node by looking at a</w:t>
      </w:r>
      <w:r>
        <w:rPr>
          <w:rFonts w:ascii="Times New Roman" w:hAnsi="Times New Roman" w:cs="Times New Roman"/>
          <w:sz w:val="24"/>
          <w:szCs w:val="24"/>
        </w:rPr>
        <w:t xml:space="preserve"> one time step history of the node(s) being measured. We chose to use a common history length in calculating the TE and AI of our network’s node pairs and nodes to better compare the results across the seven network trajectories. We decided to use the </w:t>
      </w:r>
      <w:r w:rsidR="00225499">
        <w:rPr>
          <w:rFonts w:ascii="Times New Roman" w:hAnsi="Times New Roman" w:cs="Times New Roman"/>
          <w:sz w:val="24"/>
          <w:szCs w:val="24"/>
        </w:rPr>
        <w:t xml:space="preserve">relatively </w:t>
      </w:r>
      <w:r>
        <w:rPr>
          <w:rFonts w:ascii="Times New Roman" w:hAnsi="Times New Roman" w:cs="Times New Roman"/>
          <w:sz w:val="24"/>
          <w:szCs w:val="24"/>
        </w:rPr>
        <w:t xml:space="preserve">short history length of one time step because </w:t>
      </w:r>
      <w:r w:rsidR="003B0507">
        <w:rPr>
          <w:rFonts w:ascii="Times New Roman" w:hAnsi="Times New Roman" w:cs="Times New Roman"/>
          <w:sz w:val="24"/>
          <w:szCs w:val="24"/>
        </w:rPr>
        <w:t>the four time step trajectories that lead to the four respective non-biological att</w:t>
      </w:r>
      <w:r w:rsidR="00225499">
        <w:rPr>
          <w:rFonts w:ascii="Times New Roman" w:hAnsi="Times New Roman" w:cs="Times New Roman"/>
          <w:sz w:val="24"/>
          <w:szCs w:val="24"/>
        </w:rPr>
        <w:t>ractors had</w:t>
      </w:r>
      <w:r w:rsidR="003B0507">
        <w:rPr>
          <w:rFonts w:ascii="Times New Roman" w:hAnsi="Times New Roman" w:cs="Times New Roman"/>
          <w:sz w:val="24"/>
          <w:szCs w:val="24"/>
        </w:rPr>
        <w:t xml:space="preserve"> relatively short trajectory lengths. For three of the non-biological attractor basins, the longest trajectory is 2 time steps. For the fourth non-biological attractor basin, the longest</w:t>
      </w:r>
      <w:r w:rsidR="00225499">
        <w:rPr>
          <w:rFonts w:ascii="Times New Roman" w:hAnsi="Times New Roman" w:cs="Times New Roman"/>
          <w:sz w:val="24"/>
          <w:szCs w:val="24"/>
        </w:rPr>
        <w:t xml:space="preserve"> trajectory is 5 time steps</w:t>
      </w:r>
      <w:r w:rsidR="003B0507">
        <w:rPr>
          <w:rFonts w:ascii="Times New Roman" w:hAnsi="Times New Roman" w:cs="Times New Roman"/>
          <w:sz w:val="24"/>
          <w:szCs w:val="24"/>
        </w:rPr>
        <w:t xml:space="preserve">. For the biologically functional trajectory in the biologically functional attractor basin, the trajectory is 8 time steps </w:t>
      </w:r>
      <w:commentRangeStart w:id="16"/>
      <w:r w:rsidR="003B0507">
        <w:rPr>
          <w:rFonts w:ascii="Times New Roman" w:hAnsi="Times New Roman" w:cs="Times New Roman"/>
          <w:sz w:val="24"/>
          <w:szCs w:val="24"/>
        </w:rPr>
        <w:t>long</w:t>
      </w:r>
      <w:commentRangeEnd w:id="16"/>
      <w:r w:rsidR="006C6E79">
        <w:rPr>
          <w:rStyle w:val="CommentReference"/>
        </w:rPr>
        <w:commentReference w:id="16"/>
      </w:r>
      <w:r w:rsidR="003B0507">
        <w:rPr>
          <w:rFonts w:ascii="Times New Roman" w:hAnsi="Times New Roman" w:cs="Times New Roman"/>
          <w:sz w:val="24"/>
          <w:szCs w:val="24"/>
        </w:rPr>
        <w:t xml:space="preserve">. </w:t>
      </w:r>
    </w:p>
    <w:p w14:paraId="1A62E127" w14:textId="77777777" w:rsidR="00FD46DE" w:rsidRDefault="00FD46DE" w:rsidP="00F45B21">
      <w:pPr>
        <w:spacing w:after="0" w:line="480" w:lineRule="auto"/>
        <w:contextualSpacing/>
        <w:rPr>
          <w:rFonts w:ascii="Times New Roman" w:hAnsi="Times New Roman" w:cs="Times New Roman"/>
          <w:sz w:val="24"/>
          <w:szCs w:val="24"/>
        </w:rPr>
      </w:pPr>
    </w:p>
    <w:p w14:paraId="5E644293" w14:textId="77777777" w:rsidR="00FD46DE" w:rsidRPr="00436BA3" w:rsidRDefault="00FD46DE" w:rsidP="00F45B21">
      <w:pPr>
        <w:spacing w:after="0" w:line="480" w:lineRule="auto"/>
        <w:contextualSpacing/>
        <w:rPr>
          <w:rFonts w:ascii="Times New Roman" w:hAnsi="Times New Roman" w:cs="Times New Roman"/>
          <w:b/>
          <w:sz w:val="24"/>
          <w:szCs w:val="24"/>
        </w:rPr>
      </w:pPr>
      <w:r w:rsidRPr="00436BA3">
        <w:rPr>
          <w:rFonts w:ascii="Times New Roman" w:hAnsi="Times New Roman" w:cs="Times New Roman"/>
          <w:b/>
          <w:sz w:val="24"/>
          <w:szCs w:val="24"/>
        </w:rPr>
        <w:t>Results</w:t>
      </w:r>
    </w:p>
    <w:p w14:paraId="475ADE17" w14:textId="77777777" w:rsidR="00E33E68" w:rsidRDefault="0029200E"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While analyzing the data produced by measuring the TE and AI of the seven network trajectories just mentioned, we paid special attention to node pairs sharing a causal edge and the nodes comprising the control kernel for our network’s biologically functional attractor. </w:t>
      </w:r>
      <w:r w:rsidR="00E33E68">
        <w:rPr>
          <w:rFonts w:ascii="Times New Roman" w:hAnsi="Times New Roman" w:cs="Times New Roman"/>
          <w:sz w:val="24"/>
          <w:szCs w:val="24"/>
        </w:rPr>
        <w:t>A node pair shares a causal edge in our network so long as they share an edge i</w:t>
      </w:r>
      <w:r w:rsidR="00544434">
        <w:rPr>
          <w:rFonts w:ascii="Times New Roman" w:hAnsi="Times New Roman" w:cs="Times New Roman"/>
          <w:sz w:val="24"/>
          <w:szCs w:val="24"/>
        </w:rPr>
        <w:t>n the network topology (Figure 1</w:t>
      </w:r>
      <w:r w:rsidR="00E33E68">
        <w:rPr>
          <w:rFonts w:ascii="Times New Roman" w:hAnsi="Times New Roman" w:cs="Times New Roman"/>
          <w:sz w:val="24"/>
          <w:szCs w:val="24"/>
        </w:rPr>
        <w:t xml:space="preserve">). </w:t>
      </w:r>
    </w:p>
    <w:p w14:paraId="0406E649" w14:textId="77777777" w:rsidR="00CB4538" w:rsidRDefault="00CB4538"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We borrow the notion of a</w:t>
      </w:r>
      <w:r w:rsidR="00E33E68">
        <w:rPr>
          <w:rFonts w:ascii="Times New Roman" w:hAnsi="Times New Roman" w:cs="Times New Roman"/>
          <w:sz w:val="24"/>
          <w:szCs w:val="24"/>
        </w:rPr>
        <w:t xml:space="preserve"> control kernel</w:t>
      </w:r>
      <w:r>
        <w:rPr>
          <w:rFonts w:ascii="Times New Roman" w:hAnsi="Times New Roman" w:cs="Times New Roman"/>
          <w:sz w:val="24"/>
          <w:szCs w:val="24"/>
        </w:rPr>
        <w:t xml:space="preserve"> outlined by Kim et al [source number], which they define as the smallest </w:t>
      </w:r>
      <w:r w:rsidR="00E33E68">
        <w:rPr>
          <w:rFonts w:ascii="Times New Roman" w:hAnsi="Times New Roman" w:cs="Times New Roman"/>
          <w:sz w:val="24"/>
          <w:szCs w:val="24"/>
        </w:rPr>
        <w:t xml:space="preserve">set of nodes that, when </w:t>
      </w:r>
      <w:r>
        <w:rPr>
          <w:rFonts w:ascii="Times New Roman" w:hAnsi="Times New Roman" w:cs="Times New Roman"/>
          <w:sz w:val="24"/>
          <w:szCs w:val="24"/>
        </w:rPr>
        <w:t>pinned</w:t>
      </w:r>
      <w:r w:rsidR="00325CF6">
        <w:rPr>
          <w:rFonts w:ascii="Times New Roman" w:hAnsi="Times New Roman" w:cs="Times New Roman"/>
          <w:sz w:val="24"/>
          <w:szCs w:val="24"/>
        </w:rPr>
        <w:t xml:space="preserve"> to a constant value at every time step</w:t>
      </w:r>
      <w:r w:rsidR="00E33E68">
        <w:rPr>
          <w:rFonts w:ascii="Times New Roman" w:hAnsi="Times New Roman" w:cs="Times New Roman"/>
          <w:sz w:val="24"/>
          <w:szCs w:val="24"/>
        </w:rPr>
        <w:t xml:space="preserve">, force the network </w:t>
      </w:r>
      <w:r w:rsidR="00544434">
        <w:rPr>
          <w:rFonts w:ascii="Times New Roman" w:hAnsi="Times New Roman" w:cs="Times New Roman"/>
          <w:sz w:val="24"/>
          <w:szCs w:val="24"/>
        </w:rPr>
        <w:t>in</w:t>
      </w:r>
      <w:r>
        <w:rPr>
          <w:rFonts w:ascii="Times New Roman" w:hAnsi="Times New Roman" w:cs="Times New Roman"/>
          <w:sz w:val="24"/>
          <w:szCs w:val="24"/>
        </w:rPr>
        <w:t xml:space="preserve">to </w:t>
      </w:r>
      <w:r w:rsidR="00225499">
        <w:rPr>
          <w:rFonts w:ascii="Times New Roman" w:hAnsi="Times New Roman" w:cs="Times New Roman"/>
          <w:sz w:val="24"/>
          <w:szCs w:val="24"/>
        </w:rPr>
        <w:t xml:space="preserve">a </w:t>
      </w:r>
      <w:r>
        <w:rPr>
          <w:rFonts w:ascii="Times New Roman" w:hAnsi="Times New Roman" w:cs="Times New Roman"/>
          <w:sz w:val="24"/>
          <w:szCs w:val="24"/>
        </w:rPr>
        <w:t>certain attractor</w:t>
      </w:r>
      <w:r w:rsidR="00225499">
        <w:rPr>
          <w:rFonts w:ascii="Times New Roman" w:hAnsi="Times New Roman" w:cs="Times New Roman"/>
          <w:sz w:val="24"/>
          <w:szCs w:val="24"/>
        </w:rPr>
        <w:t xml:space="preserve"> state</w:t>
      </w:r>
      <w:r w:rsidR="00E33E68">
        <w:rPr>
          <w:rFonts w:ascii="Times New Roman" w:hAnsi="Times New Roman" w:cs="Times New Roman"/>
          <w:sz w:val="24"/>
          <w:szCs w:val="24"/>
        </w:rPr>
        <w:t xml:space="preserve">, </w:t>
      </w:r>
      <w:r w:rsidR="00325CF6">
        <w:rPr>
          <w:rFonts w:ascii="Times New Roman" w:hAnsi="Times New Roman" w:cs="Times New Roman"/>
          <w:sz w:val="24"/>
          <w:szCs w:val="24"/>
        </w:rPr>
        <w:t>regardless</w:t>
      </w:r>
      <w:r w:rsidR="00E33E68">
        <w:rPr>
          <w:rFonts w:ascii="Times New Roman" w:hAnsi="Times New Roman" w:cs="Times New Roman"/>
          <w:sz w:val="24"/>
          <w:szCs w:val="24"/>
        </w:rPr>
        <w:t xml:space="preserve"> of the </w:t>
      </w:r>
      <w:r w:rsidR="00325CF6">
        <w:rPr>
          <w:rFonts w:ascii="Times New Roman" w:hAnsi="Times New Roman" w:cs="Times New Roman"/>
          <w:sz w:val="24"/>
          <w:szCs w:val="24"/>
        </w:rPr>
        <w:t xml:space="preserve">network’s initial configuration. </w:t>
      </w:r>
      <w:r>
        <w:rPr>
          <w:rFonts w:ascii="Times New Roman" w:hAnsi="Times New Roman" w:cs="Times New Roman"/>
          <w:sz w:val="24"/>
          <w:szCs w:val="24"/>
        </w:rPr>
        <w:t xml:space="preserve">A consequence of </w:t>
      </w:r>
      <w:r w:rsidR="00225499">
        <w:rPr>
          <w:rFonts w:ascii="Times New Roman" w:hAnsi="Times New Roman" w:cs="Times New Roman"/>
          <w:sz w:val="24"/>
          <w:szCs w:val="24"/>
        </w:rPr>
        <w:t>that</w:t>
      </w:r>
      <w:r>
        <w:rPr>
          <w:rFonts w:ascii="Times New Roman" w:hAnsi="Times New Roman" w:cs="Times New Roman"/>
          <w:sz w:val="24"/>
          <w:szCs w:val="24"/>
        </w:rPr>
        <w:t xml:space="preserve"> definition of a control kernel is that the set of nodes constituting a control kernel must be pinned to whatever Boolean value they hold in the desired attractor state. </w:t>
      </w:r>
    </w:p>
    <w:p w14:paraId="17BD2E67" w14:textId="77777777" w:rsidR="00E33E68" w:rsidRDefault="00CB4538"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We focused on</w:t>
      </w:r>
      <w:r w:rsidR="00325CF6">
        <w:rPr>
          <w:rFonts w:ascii="Times New Roman" w:hAnsi="Times New Roman" w:cs="Times New Roman"/>
          <w:sz w:val="24"/>
          <w:szCs w:val="24"/>
        </w:rPr>
        <w:t xml:space="preserve"> the </w:t>
      </w:r>
      <w:r>
        <w:rPr>
          <w:rFonts w:ascii="Times New Roman" w:hAnsi="Times New Roman" w:cs="Times New Roman"/>
          <w:sz w:val="24"/>
          <w:szCs w:val="24"/>
        </w:rPr>
        <w:t xml:space="preserve">biologically functional </w:t>
      </w:r>
      <w:r w:rsidR="00325CF6">
        <w:rPr>
          <w:rFonts w:ascii="Times New Roman" w:hAnsi="Times New Roman" w:cs="Times New Roman"/>
          <w:sz w:val="24"/>
          <w:szCs w:val="24"/>
        </w:rPr>
        <w:t>control kernel</w:t>
      </w:r>
      <w:r>
        <w:rPr>
          <w:rFonts w:ascii="Times New Roman" w:hAnsi="Times New Roman" w:cs="Times New Roman"/>
          <w:sz w:val="24"/>
          <w:szCs w:val="24"/>
        </w:rPr>
        <w:t>, or the control kernel</w:t>
      </w:r>
      <w:r w:rsidR="00325CF6">
        <w:rPr>
          <w:rFonts w:ascii="Times New Roman" w:hAnsi="Times New Roman" w:cs="Times New Roman"/>
          <w:sz w:val="24"/>
          <w:szCs w:val="24"/>
        </w:rPr>
        <w:t xml:space="preserve"> capable of forcing any of the 256 possible initial conditions of our network into the biologically functional attractor</w:t>
      </w:r>
      <w:r>
        <w:rPr>
          <w:rFonts w:ascii="Times New Roman" w:hAnsi="Times New Roman" w:cs="Times New Roman"/>
          <w:sz w:val="24"/>
          <w:szCs w:val="24"/>
        </w:rPr>
        <w:t xml:space="preserve"> state. We determined the </w:t>
      </w:r>
      <w:r w:rsidR="00225499">
        <w:rPr>
          <w:rFonts w:ascii="Times New Roman" w:hAnsi="Times New Roman" w:cs="Times New Roman"/>
          <w:sz w:val="24"/>
          <w:szCs w:val="24"/>
        </w:rPr>
        <w:t xml:space="preserve">control kernel for the </w:t>
      </w:r>
      <w:r>
        <w:rPr>
          <w:rFonts w:ascii="Times New Roman" w:hAnsi="Times New Roman" w:cs="Times New Roman"/>
          <w:sz w:val="24"/>
          <w:szCs w:val="24"/>
        </w:rPr>
        <w:t>biologically functional attractor</w:t>
      </w:r>
      <w:r w:rsidR="00325CF6">
        <w:rPr>
          <w:rFonts w:ascii="Times New Roman" w:hAnsi="Times New Roman" w:cs="Times New Roman"/>
          <w:sz w:val="24"/>
          <w:szCs w:val="24"/>
        </w:rPr>
        <w:t xml:space="preserve"> by comparing the node values of our network’s five fixed point attract</w:t>
      </w:r>
      <w:r>
        <w:rPr>
          <w:rFonts w:ascii="Times New Roman" w:hAnsi="Times New Roman" w:cs="Times New Roman"/>
          <w:sz w:val="24"/>
          <w:szCs w:val="24"/>
        </w:rPr>
        <w:t xml:space="preserve">ors. </w:t>
      </w:r>
      <w:commentRangeStart w:id="17"/>
      <w:r>
        <w:rPr>
          <w:rFonts w:ascii="Times New Roman" w:hAnsi="Times New Roman" w:cs="Times New Roman"/>
          <w:sz w:val="24"/>
          <w:szCs w:val="24"/>
        </w:rPr>
        <w:t>W</w:t>
      </w:r>
      <w:r w:rsidR="00325CF6">
        <w:rPr>
          <w:rFonts w:ascii="Times New Roman" w:hAnsi="Times New Roman" w:cs="Times New Roman"/>
          <w:sz w:val="24"/>
          <w:szCs w:val="24"/>
        </w:rPr>
        <w:t>e found the node values that made the biologically</w:t>
      </w:r>
      <w:r w:rsidR="00023ED0">
        <w:rPr>
          <w:rFonts w:ascii="Times New Roman" w:hAnsi="Times New Roman" w:cs="Times New Roman"/>
          <w:sz w:val="24"/>
          <w:szCs w:val="24"/>
        </w:rPr>
        <w:t xml:space="preserve"> functional attractor unique,</w:t>
      </w:r>
      <w:r w:rsidR="00325CF6">
        <w:rPr>
          <w:rFonts w:ascii="Times New Roman" w:hAnsi="Times New Roman" w:cs="Times New Roman"/>
          <w:sz w:val="24"/>
          <w:szCs w:val="24"/>
        </w:rPr>
        <w:t xml:space="preserve"> the node values that the biologically functional attractor did not share with any of the other four at</w:t>
      </w:r>
      <w:r w:rsidR="00023ED0">
        <w:rPr>
          <w:rFonts w:ascii="Times New Roman" w:hAnsi="Times New Roman" w:cs="Times New Roman"/>
          <w:sz w:val="24"/>
          <w:szCs w:val="24"/>
        </w:rPr>
        <w:t xml:space="preserve">tractor states. </w:t>
      </w:r>
      <w:commentRangeEnd w:id="17"/>
      <w:r w:rsidR="007C32AD">
        <w:rPr>
          <w:rStyle w:val="CommentReference"/>
        </w:rPr>
        <w:commentReference w:id="17"/>
      </w:r>
      <w:r w:rsidR="00023ED0">
        <w:rPr>
          <w:rFonts w:ascii="Times New Roman" w:hAnsi="Times New Roman" w:cs="Times New Roman"/>
          <w:sz w:val="24"/>
          <w:szCs w:val="24"/>
        </w:rPr>
        <w:t xml:space="preserve">Those node values were: </w:t>
      </w:r>
    </w:p>
    <w:p w14:paraId="4FA9DB84" w14:textId="77777777" w:rsidR="00023ED0" w:rsidRDefault="00023ED0"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lin-35/efl-1/dpl-1 = 1 (on)</w:t>
      </w:r>
    </w:p>
    <w:p w14:paraId="42573656" w14:textId="77777777" w:rsidR="00023ED0" w:rsidRDefault="00023ED0"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cdc-25.1 = 0 (off)</w:t>
      </w:r>
    </w:p>
    <w:p w14:paraId="26CC63DA" w14:textId="77777777" w:rsidR="000E0F4D" w:rsidRDefault="00023ED0"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To test whether those node values </w:t>
      </w:r>
      <w:r w:rsidR="00E4478A">
        <w:rPr>
          <w:rFonts w:ascii="Times New Roman" w:hAnsi="Times New Roman" w:cs="Times New Roman"/>
          <w:sz w:val="24"/>
          <w:szCs w:val="24"/>
        </w:rPr>
        <w:t>acted as a</w:t>
      </w:r>
      <w:r>
        <w:rPr>
          <w:rFonts w:ascii="Times New Roman" w:hAnsi="Times New Roman" w:cs="Times New Roman"/>
          <w:sz w:val="24"/>
          <w:szCs w:val="24"/>
        </w:rPr>
        <w:t xml:space="preserve"> control kernel for the biologically functional attractor, we held them const</w:t>
      </w:r>
      <w:r w:rsidR="00E4478A">
        <w:rPr>
          <w:rFonts w:ascii="Times New Roman" w:hAnsi="Times New Roman" w:cs="Times New Roman"/>
          <w:sz w:val="24"/>
          <w:szCs w:val="24"/>
        </w:rPr>
        <w:t>ant at every time step for a 20 time step</w:t>
      </w:r>
      <w:r>
        <w:rPr>
          <w:rFonts w:ascii="Times New Roman" w:hAnsi="Times New Roman" w:cs="Times New Roman"/>
          <w:sz w:val="24"/>
          <w:szCs w:val="24"/>
        </w:rPr>
        <w:t xml:space="preserve"> simulation of </w:t>
      </w:r>
      <w:r w:rsidR="00E4478A">
        <w:rPr>
          <w:rFonts w:ascii="Times New Roman" w:hAnsi="Times New Roman" w:cs="Times New Roman"/>
          <w:sz w:val="24"/>
          <w:szCs w:val="24"/>
        </w:rPr>
        <w:t>all</w:t>
      </w:r>
      <w:r>
        <w:rPr>
          <w:rFonts w:ascii="Times New Roman" w:hAnsi="Times New Roman" w:cs="Times New Roman"/>
          <w:sz w:val="24"/>
          <w:szCs w:val="24"/>
        </w:rPr>
        <w:t xml:space="preserve"> 256 possible trajectories. </w:t>
      </w:r>
      <w:r w:rsidR="00711CED">
        <w:rPr>
          <w:rFonts w:ascii="Times New Roman" w:hAnsi="Times New Roman" w:cs="Times New Roman"/>
          <w:sz w:val="24"/>
          <w:szCs w:val="24"/>
        </w:rPr>
        <w:t xml:space="preserve">The result was that the attractor landscape went from containing five fixed </w:t>
      </w:r>
      <w:r w:rsidR="00711CED">
        <w:rPr>
          <w:rFonts w:ascii="Times New Roman" w:hAnsi="Times New Roman" w:cs="Times New Roman"/>
          <w:sz w:val="24"/>
          <w:szCs w:val="24"/>
        </w:rPr>
        <w:lastRenderedPageBreak/>
        <w:t>attractor states to a sin</w:t>
      </w:r>
      <w:r w:rsidR="00E16607">
        <w:rPr>
          <w:rFonts w:ascii="Times New Roman" w:hAnsi="Times New Roman" w:cs="Times New Roman"/>
          <w:sz w:val="24"/>
          <w:szCs w:val="24"/>
        </w:rPr>
        <w:t>gle fixed attractor state</w:t>
      </w:r>
      <w:r w:rsidR="007B7E8D">
        <w:rPr>
          <w:rFonts w:ascii="Times New Roman" w:hAnsi="Times New Roman" w:cs="Times New Roman"/>
          <w:sz w:val="24"/>
          <w:szCs w:val="24"/>
        </w:rPr>
        <w:t xml:space="preserve"> (Figure 3)</w:t>
      </w:r>
      <w:r w:rsidR="00E16607">
        <w:rPr>
          <w:rFonts w:ascii="Times New Roman" w:hAnsi="Times New Roman" w:cs="Times New Roman"/>
          <w:sz w:val="24"/>
          <w:szCs w:val="24"/>
        </w:rPr>
        <w:t>. T</w:t>
      </w:r>
      <w:r w:rsidR="00711CED">
        <w:rPr>
          <w:rFonts w:ascii="Times New Roman" w:hAnsi="Times New Roman" w:cs="Times New Roman"/>
          <w:sz w:val="24"/>
          <w:szCs w:val="24"/>
        </w:rPr>
        <w:t>hat remaining fixed attractor state was the biologically functional attractor</w:t>
      </w:r>
      <w:r w:rsidR="00E4478A">
        <w:rPr>
          <w:rFonts w:ascii="Times New Roman" w:hAnsi="Times New Roman" w:cs="Times New Roman"/>
          <w:sz w:val="24"/>
          <w:szCs w:val="24"/>
        </w:rPr>
        <w:t xml:space="preserve"> (red)</w:t>
      </w:r>
      <w:r w:rsidR="00711CED">
        <w:rPr>
          <w:rFonts w:ascii="Times New Roman" w:hAnsi="Times New Roman" w:cs="Times New Roman"/>
          <w:sz w:val="24"/>
          <w:szCs w:val="24"/>
        </w:rPr>
        <w:t xml:space="preserve">. </w:t>
      </w:r>
    </w:p>
    <w:p w14:paraId="0A1F572C" w14:textId="77777777" w:rsidR="00E16607" w:rsidRDefault="00436BA3"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Figure 3</w:t>
      </w:r>
    </w:p>
    <w:p w14:paraId="6F5FF691" w14:textId="77777777" w:rsidR="00436BA3" w:rsidRDefault="000E0F4D" w:rsidP="00F45B21">
      <w:pPr>
        <w:spacing w:after="0" w:line="480" w:lineRule="auto"/>
        <w:contextualSpacing/>
        <w:rPr>
          <w:rFonts w:ascii="Times New Roman" w:hAnsi="Times New Roman" w:cs="Times New Roman"/>
          <w:sz w:val="24"/>
          <w:szCs w:val="24"/>
        </w:rPr>
      </w:pPr>
      <w:r w:rsidRPr="00673FAC">
        <w:rPr>
          <w:rFonts w:ascii="Times New Roman" w:hAnsi="Times New Roman" w:cs="Times New Roman"/>
          <w:noProof/>
          <w:sz w:val="24"/>
          <w:szCs w:val="24"/>
        </w:rPr>
        <w:drawing>
          <wp:anchor distT="0" distB="0" distL="114300" distR="114300" simplePos="0" relativeHeight="251658240" behindDoc="0" locked="0" layoutInCell="1" allowOverlap="1" wp14:anchorId="23189ACA" wp14:editId="01F70D1B">
            <wp:simplePos x="0" y="0"/>
            <wp:positionH relativeFrom="column">
              <wp:posOffset>408940</wp:posOffset>
            </wp:positionH>
            <wp:positionV relativeFrom="paragraph">
              <wp:posOffset>0</wp:posOffset>
            </wp:positionV>
            <wp:extent cx="5210175" cy="6285230"/>
            <wp:effectExtent l="0" t="0" r="9525" b="1270"/>
            <wp:wrapSquare wrapText="bothSides"/>
            <wp:docPr id="4" name="Picture 4" descr="C:\Users\Kelle Dhein\Desktop\Grad\Spring 2016\Network modeling\Control Kernel Attractor Landscape fina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lle Dhein\Desktop\Grad\Spring 2016\Network modeling\Control Kernel Attractor Landscape final.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175" cy="6285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16607">
        <w:rPr>
          <w:rFonts w:ascii="Times New Roman" w:hAnsi="Times New Roman" w:cs="Times New Roman"/>
          <w:sz w:val="24"/>
          <w:szCs w:val="24"/>
        </w:rPr>
        <w:tab/>
      </w:r>
    </w:p>
    <w:p w14:paraId="4F8312BC" w14:textId="77777777" w:rsidR="00E16607" w:rsidRDefault="00436BA3"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E16607">
        <w:rPr>
          <w:rFonts w:ascii="Times New Roman" w:hAnsi="Times New Roman" w:cs="Times New Roman"/>
          <w:sz w:val="24"/>
          <w:szCs w:val="24"/>
        </w:rPr>
        <w:t>T</w:t>
      </w:r>
      <w:r w:rsidR="00D90047">
        <w:rPr>
          <w:rFonts w:ascii="Times New Roman" w:hAnsi="Times New Roman" w:cs="Times New Roman"/>
          <w:sz w:val="24"/>
          <w:szCs w:val="24"/>
        </w:rPr>
        <w:t>hus, we concluded that the node values</w:t>
      </w:r>
      <w:r w:rsidR="00E16607">
        <w:rPr>
          <w:rFonts w:ascii="Times New Roman" w:hAnsi="Times New Roman" w:cs="Times New Roman"/>
          <w:sz w:val="24"/>
          <w:szCs w:val="24"/>
        </w:rPr>
        <w:t xml:space="preserve"> ‘lin-35/efl-1/dpl-1’</w:t>
      </w:r>
      <w:r w:rsidR="00D90047">
        <w:rPr>
          <w:rFonts w:ascii="Times New Roman" w:hAnsi="Times New Roman" w:cs="Times New Roman"/>
          <w:sz w:val="24"/>
          <w:szCs w:val="24"/>
        </w:rPr>
        <w:t xml:space="preserve"> = 1</w:t>
      </w:r>
      <w:r w:rsidR="00E16607">
        <w:rPr>
          <w:rFonts w:ascii="Times New Roman" w:hAnsi="Times New Roman" w:cs="Times New Roman"/>
          <w:sz w:val="24"/>
          <w:szCs w:val="24"/>
        </w:rPr>
        <w:t xml:space="preserve"> and ‘cdc-25.1’</w:t>
      </w:r>
      <w:r w:rsidR="00D90047">
        <w:rPr>
          <w:rFonts w:ascii="Times New Roman" w:hAnsi="Times New Roman" w:cs="Times New Roman"/>
          <w:sz w:val="24"/>
          <w:szCs w:val="24"/>
        </w:rPr>
        <w:t xml:space="preserve"> = 0</w:t>
      </w:r>
      <w:r w:rsidR="00E16607">
        <w:rPr>
          <w:rFonts w:ascii="Times New Roman" w:hAnsi="Times New Roman" w:cs="Times New Roman"/>
          <w:sz w:val="24"/>
          <w:szCs w:val="24"/>
        </w:rPr>
        <w:t xml:space="preserve"> comprised the control kernel for the biologically functional attractor. </w:t>
      </w:r>
    </w:p>
    <w:p w14:paraId="72728C16" w14:textId="77777777" w:rsidR="00167C6B" w:rsidRDefault="00167C6B"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B66617">
        <w:rPr>
          <w:rFonts w:ascii="Times New Roman" w:hAnsi="Times New Roman" w:cs="Times New Roman"/>
          <w:sz w:val="24"/>
          <w:szCs w:val="24"/>
        </w:rPr>
        <w:t>Figures 4 through</w:t>
      </w:r>
      <w:r w:rsidR="00436BA3">
        <w:rPr>
          <w:rFonts w:ascii="Times New Roman" w:hAnsi="Times New Roman" w:cs="Times New Roman"/>
          <w:sz w:val="24"/>
          <w:szCs w:val="24"/>
        </w:rPr>
        <w:t xml:space="preserve"> 7</w:t>
      </w:r>
      <w:r w:rsidR="00B66617">
        <w:rPr>
          <w:rFonts w:ascii="Times New Roman" w:hAnsi="Times New Roman" w:cs="Times New Roman"/>
          <w:sz w:val="24"/>
          <w:szCs w:val="24"/>
        </w:rPr>
        <w:t xml:space="preserve"> contain the results of our informational analyses of the seven network trajectories outlined earlier. Figure 4</w:t>
      </w:r>
      <w:r w:rsidR="005604EC">
        <w:rPr>
          <w:rFonts w:ascii="Times New Roman" w:hAnsi="Times New Roman" w:cs="Times New Roman"/>
          <w:sz w:val="24"/>
          <w:szCs w:val="24"/>
        </w:rPr>
        <w:t xml:space="preserve"> compares the active information </w:t>
      </w:r>
      <w:r w:rsidR="000C7605">
        <w:rPr>
          <w:rFonts w:ascii="Times New Roman" w:hAnsi="Times New Roman" w:cs="Times New Roman"/>
          <w:sz w:val="24"/>
          <w:szCs w:val="24"/>
        </w:rPr>
        <w:t xml:space="preserve">for each node averaged over the trajectories of all the initial conditions with the active information for each node averaged over the trajectories of all the initial conditions that lead to the biologically functional attractor. </w:t>
      </w:r>
    </w:p>
    <w:p w14:paraId="2F75275F" w14:textId="77777777" w:rsidR="00B66617" w:rsidRDefault="00B66617" w:rsidP="00F45B21">
      <w:pPr>
        <w:spacing w:after="0" w:line="480" w:lineRule="auto"/>
        <w:contextualSpacing/>
        <w:rPr>
          <w:rFonts w:ascii="Times New Roman" w:hAnsi="Times New Roman" w:cs="Times New Roman"/>
          <w:sz w:val="24"/>
          <w:szCs w:val="24"/>
        </w:rPr>
      </w:pPr>
    </w:p>
    <w:p w14:paraId="3C743942" w14:textId="77777777" w:rsidR="003C0AF1" w:rsidRDefault="00167C6B"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commentRangeStart w:id="18"/>
      <w:r>
        <w:rPr>
          <w:rFonts w:ascii="Times New Roman" w:hAnsi="Times New Roman" w:cs="Times New Roman"/>
          <w:sz w:val="24"/>
          <w:szCs w:val="24"/>
        </w:rPr>
        <w:t xml:space="preserve">[I had never done </w:t>
      </w:r>
      <w:r w:rsidR="005E0506">
        <w:rPr>
          <w:rFonts w:ascii="Times New Roman" w:hAnsi="Times New Roman" w:cs="Times New Roman"/>
          <w:sz w:val="24"/>
          <w:szCs w:val="24"/>
        </w:rPr>
        <w:t>any kind of coding</w:t>
      </w:r>
      <w:r>
        <w:rPr>
          <w:rFonts w:ascii="Times New Roman" w:hAnsi="Times New Roman" w:cs="Times New Roman"/>
          <w:sz w:val="24"/>
          <w:szCs w:val="24"/>
        </w:rPr>
        <w:t xml:space="preserve"> before this semester. I have never used matplotlib. Hence this series of sloppy graphs. If you have any tips and tricks or a favorite tutorial, let me know. Going to try and get these looking nice</w:t>
      </w:r>
      <w:r w:rsidR="005E1233">
        <w:rPr>
          <w:rFonts w:ascii="Times New Roman" w:hAnsi="Times New Roman" w:cs="Times New Roman"/>
          <w:sz w:val="24"/>
          <w:szCs w:val="24"/>
        </w:rPr>
        <w:t>r</w:t>
      </w:r>
      <w:r>
        <w:rPr>
          <w:rFonts w:ascii="Times New Roman" w:hAnsi="Times New Roman" w:cs="Times New Roman"/>
          <w:sz w:val="24"/>
          <w:szCs w:val="24"/>
        </w:rPr>
        <w:t xml:space="preserve"> for</w:t>
      </w:r>
      <w:r w:rsidR="005E0506">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5E0506">
        <w:rPr>
          <w:rFonts w:ascii="Times New Roman" w:hAnsi="Times New Roman" w:cs="Times New Roman"/>
          <w:sz w:val="24"/>
          <w:szCs w:val="24"/>
        </w:rPr>
        <w:t>final paper next</w:t>
      </w:r>
      <w:r>
        <w:rPr>
          <w:rFonts w:ascii="Times New Roman" w:hAnsi="Times New Roman" w:cs="Times New Roman"/>
          <w:sz w:val="24"/>
          <w:szCs w:val="24"/>
        </w:rPr>
        <w:t xml:space="preserve"> week</w:t>
      </w:r>
      <w:r w:rsidR="00B66617">
        <w:rPr>
          <w:rFonts w:ascii="Times New Roman" w:hAnsi="Times New Roman" w:cs="Times New Roman"/>
          <w:sz w:val="24"/>
          <w:szCs w:val="24"/>
        </w:rPr>
        <w:t>.</w:t>
      </w:r>
      <w:r>
        <w:rPr>
          <w:rFonts w:ascii="Times New Roman" w:hAnsi="Times New Roman" w:cs="Times New Roman"/>
          <w:sz w:val="24"/>
          <w:szCs w:val="24"/>
        </w:rPr>
        <w:t>]</w:t>
      </w:r>
      <w:commentRangeEnd w:id="18"/>
      <w:r w:rsidR="00C067B0">
        <w:rPr>
          <w:rStyle w:val="CommentReference"/>
        </w:rPr>
        <w:commentReference w:id="18"/>
      </w:r>
    </w:p>
    <w:p w14:paraId="51C57955" w14:textId="77777777" w:rsidR="00B66617" w:rsidRDefault="00B66617" w:rsidP="00F45B21">
      <w:pPr>
        <w:spacing w:after="0" w:line="480" w:lineRule="auto"/>
        <w:contextualSpacing/>
        <w:rPr>
          <w:rFonts w:ascii="Times New Roman" w:hAnsi="Times New Roman" w:cs="Times New Roman"/>
          <w:sz w:val="24"/>
          <w:szCs w:val="24"/>
        </w:rPr>
      </w:pPr>
    </w:p>
    <w:p w14:paraId="1FCCA259" w14:textId="77777777" w:rsidR="00B66617" w:rsidRDefault="00B66617"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Figure 4</w:t>
      </w:r>
      <w:r w:rsidR="00E16607">
        <w:rPr>
          <w:rFonts w:ascii="Times New Roman" w:hAnsi="Times New Roman" w:cs="Times New Roman"/>
          <w:sz w:val="24"/>
          <w:szCs w:val="24"/>
        </w:rPr>
        <w:tab/>
      </w:r>
    </w:p>
    <w:p w14:paraId="087CFC77" w14:textId="77777777" w:rsidR="00E16607" w:rsidRDefault="00F851D7" w:rsidP="00F45B21">
      <w:pPr>
        <w:spacing w:after="0" w:line="480" w:lineRule="auto"/>
        <w:contextualSpacing/>
        <w:rPr>
          <w:rFonts w:ascii="Times New Roman" w:hAnsi="Times New Roman" w:cs="Times New Roman"/>
          <w:sz w:val="24"/>
          <w:szCs w:val="24"/>
        </w:rPr>
      </w:pPr>
      <w:r w:rsidRPr="00F851D7">
        <w:rPr>
          <w:rFonts w:ascii="Times New Roman" w:hAnsi="Times New Roman" w:cs="Times New Roman"/>
          <w:noProof/>
          <w:sz w:val="24"/>
          <w:szCs w:val="24"/>
        </w:rPr>
        <w:drawing>
          <wp:inline distT="0" distB="0" distL="0" distR="0" wp14:anchorId="7DBE707D" wp14:editId="0DEE67A6">
            <wp:extent cx="5943600" cy="3413247"/>
            <wp:effectExtent l="0" t="0" r="0" b="0"/>
            <wp:docPr id="5" name="Picture 5" descr="C:\Users\Kelle Dhein\Desktop\Grad\Spring 2016\Network modeling\Figures\AI all and pri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lle Dhein\Desktop\Grad\Spring 2016\Network modeling\Figures\AI all and primar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13247"/>
                    </a:xfrm>
                    <a:prstGeom prst="rect">
                      <a:avLst/>
                    </a:prstGeom>
                    <a:noFill/>
                    <a:ln>
                      <a:noFill/>
                    </a:ln>
                  </pic:spPr>
                </pic:pic>
              </a:graphicData>
            </a:graphic>
          </wp:inline>
        </w:drawing>
      </w:r>
    </w:p>
    <w:p w14:paraId="3DEE0353" w14:textId="77777777" w:rsidR="00023ED0" w:rsidRDefault="00F851D7"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Green Triangle= Primary Attractor</w:t>
      </w:r>
    </w:p>
    <w:p w14:paraId="6F02536D" w14:textId="77777777" w:rsidR="00F851D7" w:rsidRDefault="00F851D7"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Red Circle= All Initial Configurations</w:t>
      </w:r>
    </w:p>
    <w:p w14:paraId="4747795A" w14:textId="77777777" w:rsidR="00FD6AE1" w:rsidRDefault="00FD6AE1"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[Two notches furthest left in x-axis are control kernel nodes]</w:t>
      </w:r>
    </w:p>
    <w:p w14:paraId="1C075C2C" w14:textId="77777777" w:rsidR="000D7253" w:rsidRDefault="00FD46DE"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6167BBBB" w14:textId="77777777" w:rsidR="000E0F4D" w:rsidRDefault="000E0F4D" w:rsidP="000E0F4D">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Figure 5 compares the transfer entropy for each node pair averaged over the trajectories of all the initial conditions with the transfer entropy for each node pair averaged over the trajectories of all the initial conditions that lead to the biologically functional attractor. </w:t>
      </w:r>
    </w:p>
    <w:p w14:paraId="6399D42A" w14:textId="77777777" w:rsidR="000E0F4D" w:rsidRDefault="000E0F4D" w:rsidP="00F45B21">
      <w:pPr>
        <w:spacing w:after="0" w:line="480" w:lineRule="auto"/>
        <w:contextualSpacing/>
        <w:rPr>
          <w:rFonts w:ascii="Times New Roman" w:hAnsi="Times New Roman" w:cs="Times New Roman"/>
          <w:sz w:val="24"/>
          <w:szCs w:val="24"/>
        </w:rPr>
      </w:pPr>
    </w:p>
    <w:p w14:paraId="1F6D4A4B" w14:textId="77777777" w:rsidR="000E0F4D" w:rsidRDefault="000D7253"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3EC7DC77" w14:textId="77777777" w:rsidR="000E0F4D" w:rsidRDefault="000E0F4D" w:rsidP="00F45B21">
      <w:pPr>
        <w:spacing w:after="0" w:line="480" w:lineRule="auto"/>
        <w:contextualSpacing/>
        <w:rPr>
          <w:rFonts w:ascii="Times New Roman" w:hAnsi="Times New Roman" w:cs="Times New Roman"/>
          <w:sz w:val="24"/>
          <w:szCs w:val="24"/>
        </w:rPr>
      </w:pPr>
    </w:p>
    <w:p w14:paraId="14618412" w14:textId="77777777" w:rsidR="00FD46DE" w:rsidRDefault="000E0F4D" w:rsidP="00F45B21">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C7605">
        <w:rPr>
          <w:rFonts w:ascii="Times New Roman" w:hAnsi="Times New Roman" w:cs="Times New Roman"/>
          <w:sz w:val="24"/>
          <w:szCs w:val="24"/>
        </w:rPr>
        <w:t xml:space="preserve">Figure 5 </w:t>
      </w:r>
    </w:p>
    <w:p w14:paraId="7C145AE9" w14:textId="77777777" w:rsidR="000D7253" w:rsidRDefault="000D7253" w:rsidP="00F45B21">
      <w:pPr>
        <w:spacing w:after="0" w:line="480" w:lineRule="auto"/>
        <w:contextualSpacing/>
        <w:rPr>
          <w:rFonts w:ascii="Times New Roman" w:hAnsi="Times New Roman" w:cs="Times New Roman"/>
          <w:sz w:val="24"/>
          <w:szCs w:val="24"/>
        </w:rPr>
      </w:pPr>
      <w:r w:rsidRPr="000D7253">
        <w:rPr>
          <w:rFonts w:ascii="Times New Roman" w:hAnsi="Times New Roman" w:cs="Times New Roman"/>
          <w:noProof/>
          <w:sz w:val="24"/>
          <w:szCs w:val="24"/>
        </w:rPr>
        <w:drawing>
          <wp:inline distT="0" distB="0" distL="0" distR="0" wp14:anchorId="0E0AF5A4" wp14:editId="557E601B">
            <wp:extent cx="5943600" cy="3482578"/>
            <wp:effectExtent l="0" t="0" r="0" b="0"/>
            <wp:docPr id="7" name="Picture 7" descr="C:\Users\Kelle Dhein\Desktop\Grad\Spring 2016\Network modeling\Figures\TE all and pri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lle Dhein\Desktop\Grad\Spring 2016\Network modeling\Figures\TE all and primar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82578"/>
                    </a:xfrm>
                    <a:prstGeom prst="rect">
                      <a:avLst/>
                    </a:prstGeom>
                    <a:noFill/>
                    <a:ln>
                      <a:noFill/>
                    </a:ln>
                  </pic:spPr>
                </pic:pic>
              </a:graphicData>
            </a:graphic>
          </wp:inline>
        </w:drawing>
      </w:r>
    </w:p>
    <w:p w14:paraId="33F09B93" w14:textId="77777777" w:rsidR="000D7253" w:rsidRDefault="000D7253"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Green Triangle= Primary Attractor</w:t>
      </w:r>
    </w:p>
    <w:p w14:paraId="308D24DB" w14:textId="77777777" w:rsidR="000D7253" w:rsidRDefault="000D7253" w:rsidP="000D725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Red Circle= All Initial Configurations</w:t>
      </w:r>
    </w:p>
    <w:p w14:paraId="31CB9FDB" w14:textId="77777777" w:rsidR="0087358D" w:rsidRDefault="0087358D"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ED524F">
        <w:rPr>
          <w:rFonts w:ascii="Times New Roman" w:hAnsi="Times New Roman" w:cs="Times New Roman"/>
          <w:sz w:val="24"/>
          <w:szCs w:val="24"/>
        </w:rPr>
        <w:t xml:space="preserve">Figure 6 compares </w:t>
      </w:r>
      <w:r w:rsidR="001F3D62">
        <w:rPr>
          <w:rFonts w:ascii="Times New Roman" w:hAnsi="Times New Roman" w:cs="Times New Roman"/>
          <w:sz w:val="24"/>
          <w:szCs w:val="24"/>
        </w:rPr>
        <w:t xml:space="preserve">the active information measures for every node across 5 single trajectories, each of which start from unique initial configurations and each of which lead to one of the 5 attractor states of our network. </w:t>
      </w:r>
    </w:p>
    <w:p w14:paraId="6BC0542C" w14:textId="77777777" w:rsidR="001F3D62" w:rsidRDefault="001F3D62" w:rsidP="009340C5">
      <w:pPr>
        <w:spacing w:after="0" w:line="480" w:lineRule="auto"/>
        <w:contextualSpacing/>
        <w:rPr>
          <w:rFonts w:ascii="Times New Roman" w:hAnsi="Times New Roman" w:cs="Times New Roman"/>
          <w:sz w:val="24"/>
          <w:szCs w:val="24"/>
        </w:rPr>
      </w:pPr>
    </w:p>
    <w:p w14:paraId="4C69FDFD" w14:textId="77777777" w:rsidR="001F3D62" w:rsidRDefault="001F3D62"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Figure 6</w:t>
      </w:r>
    </w:p>
    <w:p w14:paraId="1941C33B" w14:textId="77777777" w:rsidR="001F3D62" w:rsidRDefault="001F3D62" w:rsidP="009340C5">
      <w:pPr>
        <w:spacing w:after="0" w:line="480" w:lineRule="auto"/>
        <w:contextualSpacing/>
        <w:rPr>
          <w:rFonts w:ascii="Times New Roman" w:hAnsi="Times New Roman" w:cs="Times New Roman"/>
          <w:sz w:val="24"/>
          <w:szCs w:val="24"/>
        </w:rPr>
      </w:pPr>
      <w:r w:rsidRPr="001F3D62">
        <w:rPr>
          <w:rFonts w:ascii="Times New Roman" w:hAnsi="Times New Roman" w:cs="Times New Roman"/>
          <w:noProof/>
          <w:sz w:val="24"/>
          <w:szCs w:val="24"/>
        </w:rPr>
        <w:drawing>
          <wp:inline distT="0" distB="0" distL="0" distR="0" wp14:anchorId="6C39C93E" wp14:editId="7FEA3CC4">
            <wp:extent cx="5819775" cy="3571875"/>
            <wp:effectExtent l="0" t="0" r="0" b="0"/>
            <wp:docPr id="9" name="Picture 9" descr="C:\Users\Kelle Dhein\Desktop\Grad\Spring 2016\Network modeling\Figures\AI all 5 single trajec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lle Dhein\Desktop\Grad\Spring 2016\Network modeling\Figures\AI all 5 single trajectori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9775" cy="3571875"/>
                    </a:xfrm>
                    <a:prstGeom prst="rect">
                      <a:avLst/>
                    </a:prstGeom>
                    <a:noFill/>
                    <a:ln>
                      <a:noFill/>
                    </a:ln>
                  </pic:spPr>
                </pic:pic>
              </a:graphicData>
            </a:graphic>
          </wp:inline>
        </w:drawing>
      </w:r>
    </w:p>
    <w:p w14:paraId="0AEB6CA1" w14:textId="77777777" w:rsidR="001F3D62" w:rsidRDefault="001F3D62"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Red Circle= Ending in Fixed Attractor State 112</w:t>
      </w:r>
    </w:p>
    <w:p w14:paraId="04B306D4" w14:textId="77777777" w:rsidR="001F3D62" w:rsidRDefault="001F3D62"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Green Triangle= Ending in Fixed Attractor State 0</w:t>
      </w:r>
    </w:p>
    <w:p w14:paraId="6319982E" w14:textId="77777777" w:rsidR="001F3D62" w:rsidRDefault="001F3D62"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Blue Star= Ending in Fixed Attractor State 117</w:t>
      </w:r>
    </w:p>
    <w:p w14:paraId="67EFFA25" w14:textId="77777777" w:rsidR="001F3D62" w:rsidRDefault="001F3D62"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Yellow Square= Ending in Fixed Attractor State 113</w:t>
      </w:r>
    </w:p>
    <w:p w14:paraId="7C5C4AAF" w14:textId="77777777" w:rsidR="001F3D62" w:rsidRDefault="001F3D62"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Black Diamond= Biologically Functional Trajectory</w:t>
      </w:r>
    </w:p>
    <w:p w14:paraId="7BAA1554" w14:textId="77777777" w:rsidR="00FD6AE1" w:rsidRDefault="00FD6AE1"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[Two notches furthest left in x-axis are control kernel nodes]</w:t>
      </w:r>
    </w:p>
    <w:p w14:paraId="47013E29" w14:textId="77777777" w:rsidR="009116A5" w:rsidRDefault="009116A5" w:rsidP="009340C5">
      <w:pPr>
        <w:spacing w:after="0" w:line="480" w:lineRule="auto"/>
        <w:contextualSpacing/>
        <w:rPr>
          <w:rFonts w:ascii="Times New Roman" w:hAnsi="Times New Roman" w:cs="Times New Roman"/>
          <w:sz w:val="24"/>
          <w:szCs w:val="24"/>
        </w:rPr>
      </w:pPr>
    </w:p>
    <w:p w14:paraId="15BA9479" w14:textId="77777777" w:rsidR="0038626B" w:rsidRDefault="009116A5" w:rsidP="0038626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commentRangeStart w:id="19"/>
      <w:r>
        <w:rPr>
          <w:rFonts w:ascii="Times New Roman" w:hAnsi="Times New Roman" w:cs="Times New Roman"/>
          <w:sz w:val="24"/>
          <w:szCs w:val="24"/>
        </w:rPr>
        <w:t>Figure</w:t>
      </w:r>
      <w:commentRangeEnd w:id="19"/>
      <w:r w:rsidR="009D0D7A">
        <w:rPr>
          <w:rStyle w:val="CommentReference"/>
        </w:rPr>
        <w:commentReference w:id="19"/>
      </w:r>
      <w:r>
        <w:rPr>
          <w:rFonts w:ascii="Times New Roman" w:hAnsi="Times New Roman" w:cs="Times New Roman"/>
          <w:sz w:val="24"/>
          <w:szCs w:val="24"/>
        </w:rPr>
        <w:t xml:space="preserve"> 7 compares the transfer entropy for each node pair </w:t>
      </w:r>
      <w:r w:rsidR="0038626B">
        <w:rPr>
          <w:rFonts w:ascii="Times New Roman" w:hAnsi="Times New Roman" w:cs="Times New Roman"/>
          <w:sz w:val="24"/>
          <w:szCs w:val="24"/>
        </w:rPr>
        <w:t xml:space="preserve">for every node pair across 5 single trajectories, each of which start from unique initial configurations and each of which lead to one of the 5 attractor states of our network. </w:t>
      </w:r>
    </w:p>
    <w:p w14:paraId="31DE96D0" w14:textId="77777777" w:rsidR="0038626B" w:rsidRDefault="00DD68A3" w:rsidP="0038626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 am p</w:t>
      </w:r>
      <w:r w:rsidR="0038626B">
        <w:rPr>
          <w:rFonts w:ascii="Times New Roman" w:hAnsi="Times New Roman" w:cs="Times New Roman"/>
          <w:sz w:val="24"/>
          <w:szCs w:val="24"/>
        </w:rPr>
        <w:t>lanning on setting up this graph like Figure 5. Good idea? For now</w:t>
      </w:r>
      <w:r w:rsidR="001E15D6">
        <w:rPr>
          <w:rFonts w:ascii="Times New Roman" w:hAnsi="Times New Roman" w:cs="Times New Roman"/>
          <w:sz w:val="24"/>
          <w:szCs w:val="24"/>
        </w:rPr>
        <w:t>,</w:t>
      </w:r>
      <w:r w:rsidR="0038626B">
        <w:rPr>
          <w:rFonts w:ascii="Times New Roman" w:hAnsi="Times New Roman" w:cs="Times New Roman"/>
          <w:sz w:val="24"/>
          <w:szCs w:val="24"/>
        </w:rPr>
        <w:t xml:space="preserve"> here are the 5 TE graphs I am planning on com</w:t>
      </w:r>
      <w:r w:rsidR="001E15D6">
        <w:rPr>
          <w:rFonts w:ascii="Times New Roman" w:hAnsi="Times New Roman" w:cs="Times New Roman"/>
          <w:sz w:val="24"/>
          <w:szCs w:val="24"/>
        </w:rPr>
        <w:t>bining</w:t>
      </w:r>
      <w:r w:rsidR="0038626B">
        <w:rPr>
          <w:rFonts w:ascii="Times New Roman" w:hAnsi="Times New Roman" w:cs="Times New Roman"/>
          <w:sz w:val="24"/>
          <w:szCs w:val="24"/>
        </w:rPr>
        <w:t>.</w:t>
      </w:r>
      <w:r w:rsidR="00FD6AE1">
        <w:rPr>
          <w:rFonts w:ascii="Times New Roman" w:hAnsi="Times New Roman" w:cs="Times New Roman"/>
          <w:sz w:val="24"/>
          <w:szCs w:val="24"/>
        </w:rPr>
        <w:t xml:space="preserve"> </w:t>
      </w:r>
      <w:commentRangeStart w:id="20"/>
      <w:r w:rsidR="00FD6AE1">
        <w:rPr>
          <w:rFonts w:ascii="Times New Roman" w:hAnsi="Times New Roman" w:cs="Times New Roman"/>
          <w:sz w:val="24"/>
          <w:szCs w:val="24"/>
        </w:rPr>
        <w:t>What is a good way to mark the causal edges on a data visualization that contains 5 different values (one for each trajectory) for each possible node pairing?</w:t>
      </w:r>
      <w:r w:rsidR="0038626B">
        <w:rPr>
          <w:rFonts w:ascii="Times New Roman" w:hAnsi="Times New Roman" w:cs="Times New Roman"/>
          <w:sz w:val="24"/>
          <w:szCs w:val="24"/>
        </w:rPr>
        <w:t>]</w:t>
      </w:r>
      <w:commentRangeEnd w:id="20"/>
      <w:r w:rsidR="00EC56EE">
        <w:rPr>
          <w:rStyle w:val="CommentReference"/>
        </w:rPr>
        <w:commentReference w:id="20"/>
      </w:r>
    </w:p>
    <w:p w14:paraId="434C6D86" w14:textId="77777777" w:rsidR="0038626B" w:rsidRDefault="0038626B" w:rsidP="0038626B">
      <w:pPr>
        <w:spacing w:after="0" w:line="480" w:lineRule="auto"/>
        <w:contextualSpacing/>
        <w:rPr>
          <w:rFonts w:ascii="Times New Roman" w:hAnsi="Times New Roman" w:cs="Times New Roman"/>
          <w:sz w:val="24"/>
          <w:szCs w:val="24"/>
        </w:rPr>
      </w:pPr>
    </w:p>
    <w:p w14:paraId="66127DDA" w14:textId="77777777" w:rsidR="0038626B" w:rsidRDefault="0038626B" w:rsidP="0038626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Figure 7</w:t>
      </w:r>
    </w:p>
    <w:p w14:paraId="6E72FBAB" w14:textId="77777777" w:rsidR="0038626B" w:rsidRDefault="0038626B" w:rsidP="0038626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(Trajectory Ending in Attractor State 112)</w:t>
      </w:r>
    </w:p>
    <w:p w14:paraId="4C2DC967" w14:textId="77777777" w:rsidR="0038626B" w:rsidRDefault="0038626B" w:rsidP="0038626B">
      <w:pPr>
        <w:spacing w:after="0" w:line="480" w:lineRule="auto"/>
        <w:contextualSpacing/>
        <w:rPr>
          <w:rFonts w:ascii="Times New Roman" w:hAnsi="Times New Roman" w:cs="Times New Roman"/>
          <w:sz w:val="24"/>
          <w:szCs w:val="24"/>
        </w:rPr>
      </w:pPr>
      <w:r w:rsidRPr="0038626B">
        <w:rPr>
          <w:rFonts w:ascii="Times New Roman" w:hAnsi="Times New Roman" w:cs="Times New Roman"/>
          <w:noProof/>
          <w:sz w:val="24"/>
          <w:szCs w:val="24"/>
        </w:rPr>
        <w:drawing>
          <wp:inline distT="0" distB="0" distL="0" distR="0" wp14:anchorId="582A251C" wp14:editId="63DE9164">
            <wp:extent cx="5895975" cy="3371017"/>
            <wp:effectExtent l="0" t="0" r="0" b="1270"/>
            <wp:docPr id="11" name="Picture 11" descr="C:\Users\Kelle Dhein\Pictures\Screenshots\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lle Dhein\Pictures\Screenshots\Screenshot (43).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5769" t="17959" r="22749" b="9348"/>
                    <a:stretch/>
                  </pic:blipFill>
                  <pic:spPr bwMode="auto">
                    <a:xfrm>
                      <a:off x="0" y="0"/>
                      <a:ext cx="5900831" cy="3373793"/>
                    </a:xfrm>
                    <a:prstGeom prst="rect">
                      <a:avLst/>
                    </a:prstGeom>
                    <a:noFill/>
                    <a:ln>
                      <a:noFill/>
                    </a:ln>
                    <a:extLst>
                      <a:ext uri="{53640926-AAD7-44d8-BBD7-CCE9431645EC}">
                        <a14:shadowObscured xmlns:a14="http://schemas.microsoft.com/office/drawing/2010/main"/>
                      </a:ext>
                    </a:extLst>
                  </pic:spPr>
                </pic:pic>
              </a:graphicData>
            </a:graphic>
          </wp:inline>
        </w:drawing>
      </w:r>
    </w:p>
    <w:p w14:paraId="13945F0B" w14:textId="77777777" w:rsidR="0038626B" w:rsidRDefault="0038626B" w:rsidP="0038626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(Trajectory Ending in Attractor State 0)</w:t>
      </w:r>
    </w:p>
    <w:p w14:paraId="3E0EEEAE" w14:textId="77777777" w:rsidR="001E15D6" w:rsidRDefault="001E15D6" w:rsidP="0038626B">
      <w:pPr>
        <w:spacing w:after="0" w:line="480" w:lineRule="auto"/>
        <w:contextualSpacing/>
        <w:rPr>
          <w:rFonts w:ascii="Times New Roman" w:hAnsi="Times New Roman" w:cs="Times New Roman"/>
          <w:noProof/>
          <w:sz w:val="24"/>
          <w:szCs w:val="24"/>
        </w:rPr>
      </w:pPr>
    </w:p>
    <w:p w14:paraId="5DE76034" w14:textId="77777777" w:rsidR="0038626B" w:rsidRDefault="001E15D6" w:rsidP="0038626B">
      <w:pPr>
        <w:spacing w:after="0" w:line="480" w:lineRule="auto"/>
        <w:contextualSpacing/>
        <w:rPr>
          <w:rFonts w:ascii="Times New Roman" w:hAnsi="Times New Roman" w:cs="Times New Roman"/>
          <w:sz w:val="24"/>
          <w:szCs w:val="24"/>
        </w:rPr>
      </w:pPr>
      <w:r w:rsidRPr="001E15D6">
        <w:rPr>
          <w:rFonts w:ascii="Times New Roman" w:hAnsi="Times New Roman" w:cs="Times New Roman"/>
          <w:noProof/>
          <w:sz w:val="24"/>
          <w:szCs w:val="24"/>
        </w:rPr>
        <w:lastRenderedPageBreak/>
        <w:drawing>
          <wp:inline distT="0" distB="0" distL="0" distR="0" wp14:anchorId="6C7C8A95" wp14:editId="00DD6D7E">
            <wp:extent cx="5810637" cy="3324225"/>
            <wp:effectExtent l="0" t="0" r="0" b="0"/>
            <wp:docPr id="12" name="Picture 12" descr="C:\Users\Kelle Dhein\Pictures\Screenshots\Ending in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lle Dhein\Pictures\Screenshots\Ending in 0.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7373" t="22805" r="23710" b="7068"/>
                    <a:stretch/>
                  </pic:blipFill>
                  <pic:spPr bwMode="auto">
                    <a:xfrm>
                      <a:off x="0" y="0"/>
                      <a:ext cx="5829113" cy="3334795"/>
                    </a:xfrm>
                    <a:prstGeom prst="rect">
                      <a:avLst/>
                    </a:prstGeom>
                    <a:noFill/>
                    <a:ln>
                      <a:noFill/>
                    </a:ln>
                    <a:extLst>
                      <a:ext uri="{53640926-AAD7-44d8-BBD7-CCE9431645EC}">
                        <a14:shadowObscured xmlns:a14="http://schemas.microsoft.com/office/drawing/2010/main"/>
                      </a:ext>
                    </a:extLst>
                  </pic:spPr>
                </pic:pic>
              </a:graphicData>
            </a:graphic>
          </wp:inline>
        </w:drawing>
      </w:r>
    </w:p>
    <w:p w14:paraId="10628050" w14:textId="77777777" w:rsidR="009D58E8" w:rsidRDefault="0038626B" w:rsidP="0038626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(Trajectory Ending in Attractor State 117)</w:t>
      </w:r>
    </w:p>
    <w:p w14:paraId="2DE1333D" w14:textId="77777777" w:rsidR="0038626B" w:rsidRDefault="009D58E8" w:rsidP="0038626B">
      <w:pPr>
        <w:spacing w:after="0" w:line="480" w:lineRule="auto"/>
        <w:contextualSpacing/>
        <w:rPr>
          <w:rFonts w:ascii="Times New Roman" w:hAnsi="Times New Roman" w:cs="Times New Roman"/>
          <w:sz w:val="24"/>
          <w:szCs w:val="24"/>
        </w:rPr>
      </w:pPr>
      <w:r w:rsidRPr="009D58E8">
        <w:rPr>
          <w:rFonts w:ascii="Times New Roman" w:hAnsi="Times New Roman" w:cs="Times New Roman"/>
          <w:noProof/>
          <w:sz w:val="24"/>
          <w:szCs w:val="24"/>
        </w:rPr>
        <w:drawing>
          <wp:inline distT="0" distB="0" distL="0" distR="0" wp14:anchorId="49BE3BE3" wp14:editId="220C4763">
            <wp:extent cx="6044313" cy="3495675"/>
            <wp:effectExtent l="0" t="0" r="0" b="0"/>
            <wp:docPr id="13" name="Picture 13" descr="C:\Users\Kelle Dhein\Pictures\Screenshots\Ending in 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lle Dhein\Pictures\Screenshots\Ending in 117.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6572" t="21664" r="23869" b="6783"/>
                    <a:stretch/>
                  </pic:blipFill>
                  <pic:spPr bwMode="auto">
                    <a:xfrm>
                      <a:off x="0" y="0"/>
                      <a:ext cx="6061012" cy="3505333"/>
                    </a:xfrm>
                    <a:prstGeom prst="rect">
                      <a:avLst/>
                    </a:prstGeom>
                    <a:noFill/>
                    <a:ln>
                      <a:noFill/>
                    </a:ln>
                    <a:extLst>
                      <a:ext uri="{53640926-AAD7-44d8-BBD7-CCE9431645EC}">
                        <a14:shadowObscured xmlns:a14="http://schemas.microsoft.com/office/drawing/2010/main"/>
                      </a:ext>
                    </a:extLst>
                  </pic:spPr>
                </pic:pic>
              </a:graphicData>
            </a:graphic>
          </wp:inline>
        </w:drawing>
      </w:r>
    </w:p>
    <w:p w14:paraId="33776B26" w14:textId="77777777" w:rsidR="0038626B" w:rsidRDefault="0038626B" w:rsidP="0038626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(Trajectory Ending in Attractor State 113)</w:t>
      </w:r>
    </w:p>
    <w:p w14:paraId="07566F4B" w14:textId="77777777" w:rsidR="009D58E8" w:rsidRDefault="009D58E8" w:rsidP="0038626B">
      <w:pPr>
        <w:spacing w:after="0" w:line="480" w:lineRule="auto"/>
        <w:contextualSpacing/>
        <w:rPr>
          <w:rFonts w:ascii="Times New Roman" w:hAnsi="Times New Roman" w:cs="Times New Roman"/>
          <w:noProof/>
          <w:sz w:val="24"/>
          <w:szCs w:val="24"/>
        </w:rPr>
      </w:pPr>
    </w:p>
    <w:p w14:paraId="19F84599" w14:textId="77777777" w:rsidR="0038626B" w:rsidRDefault="009D58E8" w:rsidP="0038626B">
      <w:pPr>
        <w:spacing w:after="0" w:line="480" w:lineRule="auto"/>
        <w:contextualSpacing/>
        <w:rPr>
          <w:rFonts w:ascii="Times New Roman" w:hAnsi="Times New Roman" w:cs="Times New Roman"/>
          <w:sz w:val="24"/>
          <w:szCs w:val="24"/>
        </w:rPr>
      </w:pPr>
      <w:r w:rsidRPr="009D58E8">
        <w:rPr>
          <w:rFonts w:ascii="Times New Roman" w:hAnsi="Times New Roman" w:cs="Times New Roman"/>
          <w:noProof/>
          <w:sz w:val="24"/>
          <w:szCs w:val="24"/>
        </w:rPr>
        <w:lastRenderedPageBreak/>
        <w:drawing>
          <wp:inline distT="0" distB="0" distL="0" distR="0" wp14:anchorId="4C1B70B0" wp14:editId="53BEF3F7">
            <wp:extent cx="5923258" cy="3409950"/>
            <wp:effectExtent l="0" t="0" r="1905" b="0"/>
            <wp:docPr id="14" name="Picture 14" descr="C:\Users\Kelle Dhein\Pictures\Screenshots\Ending in 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lle Dhein\Pictures\Screenshots\Ending in 113.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6571" t="21949" r="23549" b="6498"/>
                    <a:stretch/>
                  </pic:blipFill>
                  <pic:spPr bwMode="auto">
                    <a:xfrm>
                      <a:off x="0" y="0"/>
                      <a:ext cx="5932128" cy="3415056"/>
                    </a:xfrm>
                    <a:prstGeom prst="rect">
                      <a:avLst/>
                    </a:prstGeom>
                    <a:noFill/>
                    <a:ln>
                      <a:noFill/>
                    </a:ln>
                    <a:extLst>
                      <a:ext uri="{53640926-AAD7-44d8-BBD7-CCE9431645EC}">
                        <a14:shadowObscured xmlns:a14="http://schemas.microsoft.com/office/drawing/2010/main"/>
                      </a:ext>
                    </a:extLst>
                  </pic:spPr>
                </pic:pic>
              </a:graphicData>
            </a:graphic>
          </wp:inline>
        </w:drawing>
      </w:r>
    </w:p>
    <w:p w14:paraId="6492BEA5" w14:textId="77777777" w:rsidR="0038626B" w:rsidRDefault="0038626B" w:rsidP="0038626B">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t>
      </w:r>
      <w:r w:rsidR="009D58E8">
        <w:rPr>
          <w:rFonts w:ascii="Times New Roman" w:hAnsi="Times New Roman" w:cs="Times New Roman"/>
          <w:sz w:val="24"/>
          <w:szCs w:val="24"/>
        </w:rPr>
        <w:t>Biologically Functional Trajectory</w:t>
      </w:r>
      <w:r>
        <w:rPr>
          <w:rFonts w:ascii="Times New Roman" w:hAnsi="Times New Roman" w:cs="Times New Roman"/>
          <w:sz w:val="24"/>
          <w:szCs w:val="24"/>
        </w:rPr>
        <w:t>)</w:t>
      </w:r>
    </w:p>
    <w:p w14:paraId="6CA8A564" w14:textId="77777777" w:rsidR="009D58E8" w:rsidRDefault="009D58E8" w:rsidP="0038626B">
      <w:pPr>
        <w:spacing w:after="0" w:line="480" w:lineRule="auto"/>
        <w:contextualSpacing/>
        <w:rPr>
          <w:rFonts w:ascii="Times New Roman" w:hAnsi="Times New Roman" w:cs="Times New Roman"/>
          <w:noProof/>
          <w:sz w:val="24"/>
          <w:szCs w:val="24"/>
        </w:rPr>
      </w:pPr>
    </w:p>
    <w:p w14:paraId="1CDDEB49" w14:textId="77777777" w:rsidR="009D58E8" w:rsidRDefault="009D58E8" w:rsidP="0038626B">
      <w:pPr>
        <w:spacing w:after="0" w:line="480" w:lineRule="auto"/>
        <w:contextualSpacing/>
        <w:rPr>
          <w:rFonts w:ascii="Times New Roman" w:hAnsi="Times New Roman" w:cs="Times New Roman"/>
          <w:sz w:val="24"/>
          <w:szCs w:val="24"/>
        </w:rPr>
      </w:pPr>
      <w:r w:rsidRPr="009D58E8">
        <w:rPr>
          <w:rFonts w:ascii="Times New Roman" w:hAnsi="Times New Roman" w:cs="Times New Roman"/>
          <w:noProof/>
          <w:sz w:val="24"/>
          <w:szCs w:val="24"/>
        </w:rPr>
        <w:drawing>
          <wp:inline distT="0" distB="0" distL="0" distR="0" wp14:anchorId="5FA23760" wp14:editId="6D33463F">
            <wp:extent cx="6313758" cy="3562350"/>
            <wp:effectExtent l="0" t="0" r="0" b="0"/>
            <wp:docPr id="15" name="Picture 15" descr="C:\Users\Kelle Dhein\Pictures\Screenshots\Ending in Bio Fu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elle Dhein\Pictures\Screenshots\Ending in Bio Func.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7052" t="23376" r="23069" b="6497"/>
                    <a:stretch/>
                  </pic:blipFill>
                  <pic:spPr bwMode="auto">
                    <a:xfrm>
                      <a:off x="0" y="0"/>
                      <a:ext cx="6328289" cy="3570549"/>
                    </a:xfrm>
                    <a:prstGeom prst="rect">
                      <a:avLst/>
                    </a:prstGeom>
                    <a:noFill/>
                    <a:ln>
                      <a:noFill/>
                    </a:ln>
                    <a:extLst>
                      <a:ext uri="{53640926-AAD7-44d8-BBD7-CCE9431645EC}">
                        <a14:shadowObscured xmlns:a14="http://schemas.microsoft.com/office/drawing/2010/main"/>
                      </a:ext>
                    </a:extLst>
                  </pic:spPr>
                </pic:pic>
              </a:graphicData>
            </a:graphic>
          </wp:inline>
        </w:drawing>
      </w:r>
    </w:p>
    <w:p w14:paraId="08981009" w14:textId="77777777" w:rsidR="001F3D62" w:rsidRDefault="001F3D62" w:rsidP="009340C5">
      <w:pPr>
        <w:spacing w:after="0" w:line="480" w:lineRule="auto"/>
        <w:contextualSpacing/>
        <w:rPr>
          <w:rFonts w:ascii="Times New Roman" w:hAnsi="Times New Roman" w:cs="Times New Roman"/>
          <w:sz w:val="24"/>
          <w:szCs w:val="24"/>
        </w:rPr>
      </w:pPr>
    </w:p>
    <w:p w14:paraId="4CABEBCE" w14:textId="77777777" w:rsidR="007F4232" w:rsidRDefault="007F4232" w:rsidP="009340C5">
      <w:pPr>
        <w:spacing w:after="0" w:line="480" w:lineRule="auto"/>
        <w:contextualSpacing/>
        <w:rPr>
          <w:rFonts w:ascii="Times New Roman" w:hAnsi="Times New Roman" w:cs="Times New Roman"/>
          <w:b/>
          <w:sz w:val="24"/>
          <w:szCs w:val="24"/>
        </w:rPr>
      </w:pPr>
      <w:r w:rsidRPr="007F4232">
        <w:rPr>
          <w:rFonts w:ascii="Times New Roman" w:hAnsi="Times New Roman" w:cs="Times New Roman"/>
          <w:b/>
          <w:sz w:val="24"/>
          <w:szCs w:val="24"/>
        </w:rPr>
        <w:lastRenderedPageBreak/>
        <w:t>Summary/Discussion</w:t>
      </w:r>
    </w:p>
    <w:p w14:paraId="7A822310" w14:textId="77777777" w:rsidR="007F4232" w:rsidRDefault="007F4232" w:rsidP="009340C5">
      <w:pPr>
        <w:spacing w:after="0"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CD4129">
        <w:rPr>
          <w:rFonts w:ascii="Times New Roman" w:hAnsi="Times New Roman" w:cs="Times New Roman"/>
          <w:sz w:val="24"/>
          <w:szCs w:val="24"/>
        </w:rPr>
        <w:t xml:space="preserve">As shown by figures 4 and 5, the </w:t>
      </w:r>
      <w:r w:rsidR="00DE07EF">
        <w:rPr>
          <w:rFonts w:ascii="Times New Roman" w:hAnsi="Times New Roman" w:cs="Times New Roman"/>
          <w:sz w:val="24"/>
          <w:szCs w:val="24"/>
        </w:rPr>
        <w:t>active information measures for each node and the transfer entropy measures for each pair of nodes averaged across all possible trajectories and all trajectories within the biologically functional attractor basin</w:t>
      </w:r>
      <w:r w:rsidR="005E1233">
        <w:rPr>
          <w:rFonts w:ascii="Times New Roman" w:hAnsi="Times New Roman" w:cs="Times New Roman"/>
          <w:sz w:val="24"/>
          <w:szCs w:val="24"/>
        </w:rPr>
        <w:t xml:space="preserve"> are</w:t>
      </w:r>
      <w:r w:rsidR="00DE07EF">
        <w:rPr>
          <w:rFonts w:ascii="Times New Roman" w:hAnsi="Times New Roman" w:cs="Times New Roman"/>
          <w:sz w:val="24"/>
          <w:szCs w:val="24"/>
        </w:rPr>
        <w:t xml:space="preserve"> similar. That similarity in results between all of the possible trajectories and all of the trajectories within the biologically functional attractor basin is probably due to how large the biologically functional attractor basin is. There are 256 distinct trajectories in our network’s attractor landscape, and 219 of those, or 85.5%, also fall within the biologically functional attractor basin.      </w:t>
      </w:r>
      <w:r w:rsidR="008C015E">
        <w:rPr>
          <w:rStyle w:val="CommentReference"/>
        </w:rPr>
        <w:commentReference w:id="21"/>
      </w:r>
    </w:p>
    <w:p w14:paraId="6D8805DC" w14:textId="77777777" w:rsidR="005E0506" w:rsidRDefault="005E0506"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comparing the transfer entropy measures of the 5 single trajectory network paths leading to distinct attractor states, we found that longer network trajectories processed more information. </w:t>
      </w:r>
    </w:p>
    <w:p w14:paraId="1655BC3D" w14:textId="77777777" w:rsidR="005E0506" w:rsidRPr="00CD4129" w:rsidRDefault="005E0506" w:rsidP="009340C5">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 haven’t marked the causal edge pairs in my figure 7 graphs yet, so that may provide me with something cool. Otherwise, I have about 500 words I could spend discussing non-obvious interpretations of my data. Any ideas appreciated.]</w:t>
      </w:r>
    </w:p>
    <w:p w14:paraId="7223389D" w14:textId="77777777" w:rsidR="00544434" w:rsidRDefault="005E1233" w:rsidP="0054443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4C3FD1AD" w14:textId="77777777" w:rsidR="007F4232" w:rsidRDefault="007F4232" w:rsidP="00544434">
      <w:pPr>
        <w:spacing w:after="0" w:line="480" w:lineRule="auto"/>
        <w:contextualSpacing/>
        <w:rPr>
          <w:rFonts w:ascii="Times New Roman" w:hAnsi="Times New Roman" w:cs="Times New Roman"/>
          <w:b/>
          <w:sz w:val="24"/>
          <w:szCs w:val="24"/>
        </w:rPr>
      </w:pPr>
      <w:r w:rsidRPr="007F4232">
        <w:rPr>
          <w:rFonts w:ascii="Times New Roman" w:hAnsi="Times New Roman" w:cs="Times New Roman"/>
          <w:b/>
          <w:sz w:val="24"/>
          <w:szCs w:val="24"/>
        </w:rPr>
        <w:t>Citations</w:t>
      </w:r>
      <w:r>
        <w:rPr>
          <w:rFonts w:ascii="Times New Roman" w:hAnsi="Times New Roman" w:cs="Times New Roman"/>
          <w:b/>
          <w:sz w:val="24"/>
          <w:szCs w:val="24"/>
        </w:rPr>
        <w:t xml:space="preserve"> [not yet compiled]</w:t>
      </w:r>
    </w:p>
    <w:p w14:paraId="475BB064" w14:textId="77777777" w:rsidR="005E1233" w:rsidRPr="007F4232" w:rsidRDefault="005E1233" w:rsidP="00544434">
      <w:pPr>
        <w:spacing w:after="0" w:line="480" w:lineRule="auto"/>
        <w:contextualSpacing/>
        <w:rPr>
          <w:rFonts w:ascii="Times New Roman" w:hAnsi="Times New Roman" w:cs="Times New Roman"/>
          <w:b/>
          <w:sz w:val="24"/>
          <w:szCs w:val="24"/>
        </w:rPr>
      </w:pPr>
    </w:p>
    <w:p w14:paraId="238ABE4D" w14:textId="77777777" w:rsidR="00544434" w:rsidRPr="00544434" w:rsidRDefault="00544434" w:rsidP="00544434">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Kim, Junil, Sang-Min Park &amp; Kwang-Hyun Cho (2013). “Discovery of a Kernel for Controlling </w:t>
      </w:r>
      <w:r>
        <w:rPr>
          <w:rFonts w:ascii="Times New Roman" w:hAnsi="Times New Roman" w:cs="Times New Roman"/>
          <w:sz w:val="24"/>
          <w:szCs w:val="24"/>
        </w:rPr>
        <w:tab/>
        <w:t xml:space="preserve">Biomolecular Regulatory Networks.” </w:t>
      </w:r>
      <w:r w:rsidRPr="00544434">
        <w:rPr>
          <w:rFonts w:ascii="Times New Roman" w:hAnsi="Times New Roman" w:cs="Times New Roman"/>
          <w:i/>
          <w:sz w:val="24"/>
          <w:szCs w:val="24"/>
        </w:rPr>
        <w:t>Scientific Reports</w:t>
      </w:r>
      <w:r>
        <w:rPr>
          <w:rFonts w:ascii="Times New Roman" w:hAnsi="Times New Roman" w:cs="Times New Roman"/>
          <w:sz w:val="24"/>
          <w:szCs w:val="24"/>
        </w:rPr>
        <w:t xml:space="preserve"> 3 : 2223 </w:t>
      </w:r>
    </w:p>
    <w:sectPr w:rsidR="00544434" w:rsidRPr="00544434">
      <w:foot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arrison Smith" w:date="2016-04-29T10:49:00Z" w:initials="HS">
    <w:p w14:paraId="631AE010" w14:textId="77777777" w:rsidR="003D6FD5" w:rsidRDefault="003D6FD5">
      <w:pPr>
        <w:pStyle w:val="CommentText"/>
      </w:pPr>
      <w:r>
        <w:rPr>
          <w:rStyle w:val="CommentReference"/>
        </w:rPr>
        <w:annotationRef/>
      </w:r>
      <w:r>
        <w:t>what novel phenomena are you referring to exactly? I would either give exmaples or just delete this sentence</w:t>
      </w:r>
    </w:p>
  </w:comment>
  <w:comment w:id="6" w:author="Harrison Smith" w:date="2016-04-29T10:55:00Z" w:initials="HS">
    <w:p w14:paraId="3575625F" w14:textId="18275CB1" w:rsidR="003D6FD5" w:rsidRDefault="003D6FD5">
      <w:pPr>
        <w:pStyle w:val="CommentText"/>
      </w:pPr>
      <w:r>
        <w:rPr>
          <w:rStyle w:val="CommentReference"/>
        </w:rPr>
        <w:annotationRef/>
      </w:r>
      <w:r>
        <w:t>what do you mean by physically instantiated object or process here?</w:t>
      </w:r>
    </w:p>
  </w:comment>
  <w:comment w:id="7" w:author="Harrison Smith" w:date="2016-04-29T10:56:00Z" w:initials="HS">
    <w:p w14:paraId="391BB79C" w14:textId="5BAB3F01" w:rsidR="003D6FD5" w:rsidRDefault="003D6FD5">
      <w:pPr>
        <w:pStyle w:val="CommentText"/>
      </w:pPr>
      <w:r>
        <w:rPr>
          <w:rStyle w:val="CommentReference"/>
        </w:rPr>
        <w:annotationRef/>
      </w:r>
      <w:r>
        <w:t>I take it this paragraph is modeled after the one in Hyunju’s paper—I think it’s good information to have, but you could have worded it more clearly. If you want to quote Hyunju nearly verbatim I would assume that’s ok as long as you cite it.</w:t>
      </w:r>
    </w:p>
  </w:comment>
  <w:comment w:id="8" w:author="Harrison Smith" w:date="2016-04-29T11:01:00Z" w:initials="HS">
    <w:p w14:paraId="5D23AC2F" w14:textId="6DB762FA" w:rsidR="003D6FD5" w:rsidRDefault="003D6FD5">
      <w:pPr>
        <w:pStyle w:val="CommentText"/>
      </w:pPr>
      <w:r>
        <w:rPr>
          <w:rStyle w:val="CommentReference"/>
        </w:rPr>
        <w:annotationRef/>
      </w:r>
      <w:r>
        <w:t xml:space="preserve">Yeah, I think you should. Just a sentence description of each would be sufficient, and the equations would be useful. </w:t>
      </w:r>
    </w:p>
  </w:comment>
  <w:comment w:id="9" w:author="Harrison Smith" w:date="2016-04-29T11:02:00Z" w:initials="HS">
    <w:p w14:paraId="4A3BE993" w14:textId="0244A706" w:rsidR="003D6FD5" w:rsidRDefault="003D6FD5">
      <w:pPr>
        <w:pStyle w:val="CommentText"/>
      </w:pPr>
      <w:r>
        <w:rPr>
          <w:rStyle w:val="CommentReference"/>
        </w:rPr>
        <w:annotationRef/>
      </w:r>
      <w:r>
        <w:t>this is a good clear paragraph stating the intentions of the research being done.</w:t>
      </w:r>
    </w:p>
  </w:comment>
  <w:comment w:id="10" w:author="Harrison Smith" w:date="2016-04-29T11:10:00Z" w:initials="HS">
    <w:p w14:paraId="7B5BF7A4" w14:textId="15559EDB" w:rsidR="0024254B" w:rsidRDefault="0024254B">
      <w:pPr>
        <w:pStyle w:val="CommentText"/>
      </w:pPr>
      <w:r>
        <w:rPr>
          <w:rStyle w:val="CommentReference"/>
        </w:rPr>
        <w:annotationRef/>
      </w:r>
      <w:r>
        <w:t>what exactly is on or off? the genes?</w:t>
      </w:r>
    </w:p>
  </w:comment>
  <w:comment w:id="11" w:author="Harrison Smith" w:date="2016-04-29T11:08:00Z" w:initials="HS">
    <w:p w14:paraId="6A3363A7" w14:textId="7A99CC47" w:rsidR="003D6FD5" w:rsidRDefault="003D6FD5">
      <w:pPr>
        <w:pStyle w:val="CommentText"/>
      </w:pPr>
      <w:r>
        <w:rPr>
          <w:rStyle w:val="CommentReference"/>
        </w:rPr>
        <w:annotationRef/>
      </w:r>
      <w:r>
        <w:t>No, I don’t think you need to do this. Just add a sentence saying that these interactions were empirically determined from pervious experiments (ref x, y z)</w:t>
      </w:r>
    </w:p>
  </w:comment>
  <w:comment w:id="12" w:author="Harrison Smith" w:date="2016-04-29T11:11:00Z" w:initials="HS">
    <w:p w14:paraId="00183B4F" w14:textId="4AEAF339" w:rsidR="003D6FD5" w:rsidRDefault="003D6FD5">
      <w:pPr>
        <w:pStyle w:val="CommentText"/>
      </w:pPr>
      <w:r>
        <w:rPr>
          <w:rStyle w:val="CommentReference"/>
        </w:rPr>
        <w:annotationRef/>
      </w:r>
      <w:r w:rsidR="0024254B">
        <w:t>I feel like this sentence should be in the above paragraph and you should add something in which explicitly links edge weights to what they represent (inhibition vs activation of genes/protiens I’m guessing)</w:t>
      </w:r>
    </w:p>
  </w:comment>
  <w:comment w:id="13" w:author="Harrison Smith" w:date="2016-04-29T11:13:00Z" w:initials="HS">
    <w:p w14:paraId="67152925" w14:textId="560A6B43" w:rsidR="00EE1BE2" w:rsidRDefault="00EE1BE2">
      <w:pPr>
        <w:pStyle w:val="CommentText"/>
      </w:pPr>
      <w:r>
        <w:rPr>
          <w:rStyle w:val="CommentReference"/>
        </w:rPr>
        <w:annotationRef/>
      </w:r>
      <w:r>
        <w:t>Why did you choose 20 steps? Is that the maxium trajectory length for the initial state that is furthest away from the biologically desired attractor state?</w:t>
      </w:r>
    </w:p>
  </w:comment>
  <w:comment w:id="14" w:author="Harrison Smith" w:date="2016-04-29T11:14:00Z" w:initials="HS">
    <w:p w14:paraId="68C1C2A7" w14:textId="1FD59196" w:rsidR="00EE1BE2" w:rsidRDefault="00EE1BE2">
      <w:pPr>
        <w:pStyle w:val="CommentText"/>
      </w:pPr>
      <w:r>
        <w:rPr>
          <w:rStyle w:val="CommentReference"/>
        </w:rPr>
        <w:annotationRef/>
      </w:r>
      <w:r>
        <w:t>this would definitely be helpful, but I think you are also fine without altering the figure. If in the figure caption you state that there are 5 attractors then the reader knows what to look for.</w:t>
      </w:r>
    </w:p>
  </w:comment>
  <w:comment w:id="15" w:author="Harrison Smith" w:date="2016-04-29T11:31:00Z" w:initials="HS">
    <w:p w14:paraId="550089E7" w14:textId="2AD2F017" w:rsidR="006C6E79" w:rsidRDefault="006C6E79">
      <w:pPr>
        <w:pStyle w:val="CommentText"/>
      </w:pPr>
      <w:r>
        <w:rPr>
          <w:rStyle w:val="CommentReference"/>
        </w:rPr>
        <w:annotationRef/>
      </w:r>
      <w:r>
        <w:t>These all seem like great trajectories to compare and it’s very clear what each of them are here.</w:t>
      </w:r>
    </w:p>
  </w:comment>
  <w:comment w:id="16" w:author="Harrison Smith" w:date="2016-04-29T11:33:00Z" w:initials="HS">
    <w:p w14:paraId="79517779" w14:textId="10C43B2A" w:rsidR="006C6E79" w:rsidRDefault="006C6E79">
      <w:pPr>
        <w:pStyle w:val="CommentText"/>
      </w:pPr>
      <w:r>
        <w:rPr>
          <w:rStyle w:val="CommentReference"/>
        </w:rPr>
        <w:annotationRef/>
      </w:r>
      <w:r>
        <w:t>what about the longest trajectory in the biologically funcational attractor? (which will contribute to the averages of the of the biological attractor basin and across all basins)</w:t>
      </w:r>
    </w:p>
  </w:comment>
  <w:comment w:id="17" w:author="Harrison Smith" w:date="2016-04-29T11:38:00Z" w:initials="HS">
    <w:p w14:paraId="6244040F" w14:textId="1C92BD00" w:rsidR="007C32AD" w:rsidRDefault="007C32AD">
      <w:pPr>
        <w:pStyle w:val="CommentText"/>
      </w:pPr>
      <w:r>
        <w:rPr>
          <w:rStyle w:val="CommentReference"/>
        </w:rPr>
        <w:annotationRef/>
      </w:r>
      <w:r>
        <w:t>this might only be a subset of the control nodes. It’s possible that the control nodes could be nodes with values shared with other attractors. You have to check by pinning those nodes when applying your update rules to see. I hope this makes sense.</w:t>
      </w:r>
    </w:p>
  </w:comment>
  <w:comment w:id="18" w:author="Harrison Smith" w:date="2016-04-29T11:41:00Z" w:initials="HS">
    <w:p w14:paraId="128DD459" w14:textId="1BFC6714" w:rsidR="00C067B0" w:rsidRDefault="00C067B0">
      <w:pPr>
        <w:pStyle w:val="CommentText"/>
      </w:pPr>
      <w:r>
        <w:rPr>
          <w:rStyle w:val="CommentReference"/>
        </w:rPr>
        <w:annotationRef/>
      </w:r>
      <w:r>
        <w:t>these aren’t bad for having never coded before.  If you have a solid day to try and make nice plots from python itself, look into the package “seaborn” (just google search it). If not, I recommend using google sheets which can make surprisingly pretty graphs. Otherwise, download the editor “inkscape”  (it’s free). If you save your images as PDFs when you write them in python, you can open these pdfs in inkscape and easily clean up the overlapping text and small blemishes like that.</w:t>
      </w:r>
    </w:p>
  </w:comment>
  <w:comment w:id="19" w:author="Harrison Smith" w:date="2016-04-29T11:45:00Z" w:initials="HS">
    <w:p w14:paraId="379F9862" w14:textId="73626403" w:rsidR="009D0D7A" w:rsidRDefault="009D0D7A">
      <w:pPr>
        <w:pStyle w:val="CommentText"/>
      </w:pPr>
      <w:r>
        <w:rPr>
          <w:rStyle w:val="CommentReference"/>
        </w:rPr>
        <w:annotationRef/>
      </w:r>
      <w:r w:rsidR="001B38AB">
        <w:t xml:space="preserve">I would condense figures 4, </w:t>
      </w:r>
      <w:r>
        <w:t>and 6 into one figure, and do a connected scatter plot or line plot instead of a plain scatter plot. Even though the lines are artificial in a sense (because your x axis represents discrete states) it will be easier to follow the trends of the different trajectories.</w:t>
      </w:r>
      <w:r w:rsidR="001B38AB">
        <w:t xml:space="preserve"> Then I would do the same thing with figure 5 and the figure you’re planning on making for TE of the single trajectories (put them all in one figure).</w:t>
      </w:r>
    </w:p>
  </w:comment>
  <w:comment w:id="20" w:author="Harrison Smith" w:date="2016-04-29T11:50:00Z" w:initials="HS">
    <w:p w14:paraId="2F72F61C" w14:textId="3D3D7B53" w:rsidR="00EC56EE" w:rsidRDefault="00EC56EE">
      <w:pPr>
        <w:pStyle w:val="CommentText"/>
      </w:pPr>
      <w:r>
        <w:rPr>
          <w:rStyle w:val="CommentReference"/>
        </w:rPr>
        <w:annotationRef/>
      </w:r>
      <w:r>
        <w:t>the best way would be how Hyunju does it in Figure 5 in her paper. However, I wouldn’t worry about categorizing those nodes on these plots, and instead just make the equivalent of her Figure 4.</w:t>
      </w:r>
      <w:r w:rsidR="00196E28">
        <w:t xml:space="preserve"> I think that figure 4 equivilet will be particulsrly insightful.</w:t>
      </w:r>
    </w:p>
  </w:comment>
  <w:comment w:id="21" w:author="Harrison Smith" w:date="2016-04-29T12:06:00Z" w:initials="HS">
    <w:p w14:paraId="1B893241" w14:textId="017C668B" w:rsidR="008C015E" w:rsidRDefault="008C015E">
      <w:pPr>
        <w:pStyle w:val="CommentText"/>
      </w:pPr>
      <w:r>
        <w:rPr>
          <w:rStyle w:val="CommentReference"/>
        </w:rPr>
        <w:annotationRef/>
      </w:r>
      <w:r>
        <w:t>these interpretations should probably also be in the results section. you will probably get more insights looking at specific node pairs that have high transfer entropy (by making a heat map for instance), and will also get more insights from the bar plot figure that you should make showing causal edges.</w:t>
      </w:r>
      <w:bookmarkStart w:id="22" w:name="_GoBack"/>
      <w:bookmarkEnd w:id="22"/>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FCAD65" w14:textId="77777777" w:rsidR="003D6FD5" w:rsidRDefault="003D6FD5" w:rsidP="006D401B">
      <w:pPr>
        <w:spacing w:after="0" w:line="240" w:lineRule="auto"/>
      </w:pPr>
      <w:r>
        <w:separator/>
      </w:r>
    </w:p>
  </w:endnote>
  <w:endnote w:type="continuationSeparator" w:id="0">
    <w:p w14:paraId="0986DC81" w14:textId="77777777" w:rsidR="003D6FD5" w:rsidRDefault="003D6FD5" w:rsidP="006D4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5320147"/>
      <w:docPartObj>
        <w:docPartGallery w:val="Page Numbers (Bottom of Page)"/>
        <w:docPartUnique/>
      </w:docPartObj>
    </w:sdtPr>
    <w:sdtEndPr>
      <w:rPr>
        <w:noProof/>
      </w:rPr>
    </w:sdtEndPr>
    <w:sdtContent>
      <w:p w14:paraId="671035B5" w14:textId="77777777" w:rsidR="003D6FD5" w:rsidRDefault="003D6FD5">
        <w:pPr>
          <w:pStyle w:val="Footer"/>
          <w:jc w:val="right"/>
        </w:pPr>
        <w:r>
          <w:fldChar w:fldCharType="begin"/>
        </w:r>
        <w:r>
          <w:instrText xml:space="preserve"> PAGE   \* MERGEFORMAT </w:instrText>
        </w:r>
        <w:r>
          <w:fldChar w:fldCharType="separate"/>
        </w:r>
        <w:r w:rsidR="008C015E">
          <w:rPr>
            <w:noProof/>
          </w:rPr>
          <w:t>17</w:t>
        </w:r>
        <w:r>
          <w:rPr>
            <w:noProof/>
          </w:rPr>
          <w:fldChar w:fldCharType="end"/>
        </w:r>
      </w:p>
    </w:sdtContent>
  </w:sdt>
  <w:p w14:paraId="73E93C17" w14:textId="77777777" w:rsidR="003D6FD5" w:rsidRDefault="003D6FD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5E1182" w14:textId="77777777" w:rsidR="003D6FD5" w:rsidRDefault="003D6FD5" w:rsidP="006D401B">
      <w:pPr>
        <w:spacing w:after="0" w:line="240" w:lineRule="auto"/>
      </w:pPr>
      <w:r>
        <w:separator/>
      </w:r>
    </w:p>
  </w:footnote>
  <w:footnote w:type="continuationSeparator" w:id="0">
    <w:p w14:paraId="4591A159" w14:textId="77777777" w:rsidR="003D6FD5" w:rsidRDefault="003D6FD5" w:rsidP="006D401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A0224B"/>
    <w:multiLevelType w:val="hybridMultilevel"/>
    <w:tmpl w:val="CEF89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5A5F"/>
    <w:rsid w:val="00023ED0"/>
    <w:rsid w:val="000C7605"/>
    <w:rsid w:val="000D7253"/>
    <w:rsid w:val="000E0F4D"/>
    <w:rsid w:val="000E54CC"/>
    <w:rsid w:val="00102F43"/>
    <w:rsid w:val="001123B0"/>
    <w:rsid w:val="001131F5"/>
    <w:rsid w:val="001208DA"/>
    <w:rsid w:val="00167C6B"/>
    <w:rsid w:val="00196E28"/>
    <w:rsid w:val="001B38AB"/>
    <w:rsid w:val="001E15D6"/>
    <w:rsid w:val="001E422B"/>
    <w:rsid w:val="001F37D7"/>
    <w:rsid w:val="001F3D62"/>
    <w:rsid w:val="0020200E"/>
    <w:rsid w:val="00225499"/>
    <w:rsid w:val="0024254B"/>
    <w:rsid w:val="002612BB"/>
    <w:rsid w:val="00271DBF"/>
    <w:rsid w:val="0027554E"/>
    <w:rsid w:val="0029200E"/>
    <w:rsid w:val="0029283A"/>
    <w:rsid w:val="002E0B18"/>
    <w:rsid w:val="002E0BA7"/>
    <w:rsid w:val="0031610F"/>
    <w:rsid w:val="00325CF6"/>
    <w:rsid w:val="003572DC"/>
    <w:rsid w:val="0038626B"/>
    <w:rsid w:val="00397997"/>
    <w:rsid w:val="003B0507"/>
    <w:rsid w:val="003C0AF1"/>
    <w:rsid w:val="003D6FD5"/>
    <w:rsid w:val="00436BA3"/>
    <w:rsid w:val="00450C4D"/>
    <w:rsid w:val="004B5C68"/>
    <w:rsid w:val="004C6A58"/>
    <w:rsid w:val="004F0BBB"/>
    <w:rsid w:val="00544434"/>
    <w:rsid w:val="0055089A"/>
    <w:rsid w:val="005604EC"/>
    <w:rsid w:val="005A0B47"/>
    <w:rsid w:val="005E0506"/>
    <w:rsid w:val="005E1233"/>
    <w:rsid w:val="005F117D"/>
    <w:rsid w:val="00673FAC"/>
    <w:rsid w:val="006A14BD"/>
    <w:rsid w:val="006C6E79"/>
    <w:rsid w:val="006D401B"/>
    <w:rsid w:val="006F0E5A"/>
    <w:rsid w:val="00711CED"/>
    <w:rsid w:val="007244B8"/>
    <w:rsid w:val="00761F34"/>
    <w:rsid w:val="007B7E8D"/>
    <w:rsid w:val="007C243B"/>
    <w:rsid w:val="007C32AD"/>
    <w:rsid w:val="007F4232"/>
    <w:rsid w:val="00811BAB"/>
    <w:rsid w:val="00851DE1"/>
    <w:rsid w:val="00853E91"/>
    <w:rsid w:val="0087358D"/>
    <w:rsid w:val="00895B5C"/>
    <w:rsid w:val="008A6646"/>
    <w:rsid w:val="008A6888"/>
    <w:rsid w:val="008C015E"/>
    <w:rsid w:val="008C04A5"/>
    <w:rsid w:val="008D65BE"/>
    <w:rsid w:val="008E31AE"/>
    <w:rsid w:val="009116A5"/>
    <w:rsid w:val="009340C5"/>
    <w:rsid w:val="009B1914"/>
    <w:rsid w:val="009B5C65"/>
    <w:rsid w:val="009D0D7A"/>
    <w:rsid w:val="009D58E8"/>
    <w:rsid w:val="009D5A5F"/>
    <w:rsid w:val="009D5B19"/>
    <w:rsid w:val="00A14275"/>
    <w:rsid w:val="00A150C8"/>
    <w:rsid w:val="00A53F09"/>
    <w:rsid w:val="00A644A7"/>
    <w:rsid w:val="00A74A6B"/>
    <w:rsid w:val="00A7711E"/>
    <w:rsid w:val="00AB5C7F"/>
    <w:rsid w:val="00B35193"/>
    <w:rsid w:val="00B46362"/>
    <w:rsid w:val="00B66617"/>
    <w:rsid w:val="00BF02AB"/>
    <w:rsid w:val="00C067B0"/>
    <w:rsid w:val="00C72F1C"/>
    <w:rsid w:val="00CB35B3"/>
    <w:rsid w:val="00CB4538"/>
    <w:rsid w:val="00CD4129"/>
    <w:rsid w:val="00D61910"/>
    <w:rsid w:val="00D70E4E"/>
    <w:rsid w:val="00D90047"/>
    <w:rsid w:val="00DA2F01"/>
    <w:rsid w:val="00DD68A3"/>
    <w:rsid w:val="00DE07EF"/>
    <w:rsid w:val="00DE2C59"/>
    <w:rsid w:val="00DF6C05"/>
    <w:rsid w:val="00E11624"/>
    <w:rsid w:val="00E16607"/>
    <w:rsid w:val="00E33E68"/>
    <w:rsid w:val="00E35C69"/>
    <w:rsid w:val="00E4478A"/>
    <w:rsid w:val="00E57D0B"/>
    <w:rsid w:val="00E64941"/>
    <w:rsid w:val="00E64EB2"/>
    <w:rsid w:val="00EB24FF"/>
    <w:rsid w:val="00EC56EE"/>
    <w:rsid w:val="00EC6A20"/>
    <w:rsid w:val="00ED524F"/>
    <w:rsid w:val="00EE1BE2"/>
    <w:rsid w:val="00F02D2C"/>
    <w:rsid w:val="00F0617E"/>
    <w:rsid w:val="00F12E72"/>
    <w:rsid w:val="00F23480"/>
    <w:rsid w:val="00F4019A"/>
    <w:rsid w:val="00F45B21"/>
    <w:rsid w:val="00F83877"/>
    <w:rsid w:val="00F851D7"/>
    <w:rsid w:val="00FA2F5A"/>
    <w:rsid w:val="00FB0219"/>
    <w:rsid w:val="00FD46DE"/>
    <w:rsid w:val="00FD6A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6DF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434"/>
    <w:pPr>
      <w:ind w:left="720"/>
      <w:contextualSpacing/>
    </w:pPr>
  </w:style>
  <w:style w:type="paragraph" w:styleId="Header">
    <w:name w:val="header"/>
    <w:basedOn w:val="Normal"/>
    <w:link w:val="HeaderChar"/>
    <w:uiPriority w:val="99"/>
    <w:unhideWhenUsed/>
    <w:rsid w:val="006D4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01B"/>
  </w:style>
  <w:style w:type="paragraph" w:styleId="Footer">
    <w:name w:val="footer"/>
    <w:basedOn w:val="Normal"/>
    <w:link w:val="FooterChar"/>
    <w:uiPriority w:val="99"/>
    <w:unhideWhenUsed/>
    <w:rsid w:val="006D4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01B"/>
  </w:style>
  <w:style w:type="paragraph" w:styleId="BalloonText">
    <w:name w:val="Balloon Text"/>
    <w:basedOn w:val="Normal"/>
    <w:link w:val="BalloonTextChar"/>
    <w:uiPriority w:val="99"/>
    <w:semiHidden/>
    <w:unhideWhenUsed/>
    <w:rsid w:val="00E6494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4941"/>
    <w:rPr>
      <w:rFonts w:ascii="Lucida Grande" w:hAnsi="Lucida Grande" w:cs="Lucida Grande"/>
      <w:sz w:val="18"/>
      <w:szCs w:val="18"/>
    </w:rPr>
  </w:style>
  <w:style w:type="character" w:styleId="CommentReference">
    <w:name w:val="annotation reference"/>
    <w:basedOn w:val="DefaultParagraphFont"/>
    <w:uiPriority w:val="99"/>
    <w:semiHidden/>
    <w:unhideWhenUsed/>
    <w:rsid w:val="00B35193"/>
    <w:rPr>
      <w:sz w:val="18"/>
      <w:szCs w:val="18"/>
    </w:rPr>
  </w:style>
  <w:style w:type="paragraph" w:styleId="CommentText">
    <w:name w:val="annotation text"/>
    <w:basedOn w:val="Normal"/>
    <w:link w:val="CommentTextChar"/>
    <w:uiPriority w:val="99"/>
    <w:semiHidden/>
    <w:unhideWhenUsed/>
    <w:rsid w:val="00B35193"/>
    <w:pPr>
      <w:spacing w:line="240" w:lineRule="auto"/>
    </w:pPr>
    <w:rPr>
      <w:sz w:val="24"/>
      <w:szCs w:val="24"/>
    </w:rPr>
  </w:style>
  <w:style w:type="character" w:customStyle="1" w:styleId="CommentTextChar">
    <w:name w:val="Comment Text Char"/>
    <w:basedOn w:val="DefaultParagraphFont"/>
    <w:link w:val="CommentText"/>
    <w:uiPriority w:val="99"/>
    <w:semiHidden/>
    <w:rsid w:val="00B35193"/>
    <w:rPr>
      <w:sz w:val="24"/>
      <w:szCs w:val="24"/>
    </w:rPr>
  </w:style>
  <w:style w:type="paragraph" w:styleId="CommentSubject">
    <w:name w:val="annotation subject"/>
    <w:basedOn w:val="CommentText"/>
    <w:next w:val="CommentText"/>
    <w:link w:val="CommentSubjectChar"/>
    <w:uiPriority w:val="99"/>
    <w:semiHidden/>
    <w:unhideWhenUsed/>
    <w:rsid w:val="00B35193"/>
    <w:rPr>
      <w:b/>
      <w:bCs/>
      <w:sz w:val="20"/>
      <w:szCs w:val="20"/>
    </w:rPr>
  </w:style>
  <w:style w:type="character" w:customStyle="1" w:styleId="CommentSubjectChar">
    <w:name w:val="Comment Subject Char"/>
    <w:basedOn w:val="CommentTextChar"/>
    <w:link w:val="CommentSubject"/>
    <w:uiPriority w:val="99"/>
    <w:semiHidden/>
    <w:rsid w:val="00B3519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434"/>
    <w:pPr>
      <w:ind w:left="720"/>
      <w:contextualSpacing/>
    </w:pPr>
  </w:style>
  <w:style w:type="paragraph" w:styleId="Header">
    <w:name w:val="header"/>
    <w:basedOn w:val="Normal"/>
    <w:link w:val="HeaderChar"/>
    <w:uiPriority w:val="99"/>
    <w:unhideWhenUsed/>
    <w:rsid w:val="006D4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01B"/>
  </w:style>
  <w:style w:type="paragraph" w:styleId="Footer">
    <w:name w:val="footer"/>
    <w:basedOn w:val="Normal"/>
    <w:link w:val="FooterChar"/>
    <w:uiPriority w:val="99"/>
    <w:unhideWhenUsed/>
    <w:rsid w:val="006D4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01B"/>
  </w:style>
  <w:style w:type="paragraph" w:styleId="BalloonText">
    <w:name w:val="Balloon Text"/>
    <w:basedOn w:val="Normal"/>
    <w:link w:val="BalloonTextChar"/>
    <w:uiPriority w:val="99"/>
    <w:semiHidden/>
    <w:unhideWhenUsed/>
    <w:rsid w:val="00E6494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4941"/>
    <w:rPr>
      <w:rFonts w:ascii="Lucida Grande" w:hAnsi="Lucida Grande" w:cs="Lucida Grande"/>
      <w:sz w:val="18"/>
      <w:szCs w:val="18"/>
    </w:rPr>
  </w:style>
  <w:style w:type="character" w:styleId="CommentReference">
    <w:name w:val="annotation reference"/>
    <w:basedOn w:val="DefaultParagraphFont"/>
    <w:uiPriority w:val="99"/>
    <w:semiHidden/>
    <w:unhideWhenUsed/>
    <w:rsid w:val="00B35193"/>
    <w:rPr>
      <w:sz w:val="18"/>
      <w:szCs w:val="18"/>
    </w:rPr>
  </w:style>
  <w:style w:type="paragraph" w:styleId="CommentText">
    <w:name w:val="annotation text"/>
    <w:basedOn w:val="Normal"/>
    <w:link w:val="CommentTextChar"/>
    <w:uiPriority w:val="99"/>
    <w:semiHidden/>
    <w:unhideWhenUsed/>
    <w:rsid w:val="00B35193"/>
    <w:pPr>
      <w:spacing w:line="240" w:lineRule="auto"/>
    </w:pPr>
    <w:rPr>
      <w:sz w:val="24"/>
      <w:szCs w:val="24"/>
    </w:rPr>
  </w:style>
  <w:style w:type="character" w:customStyle="1" w:styleId="CommentTextChar">
    <w:name w:val="Comment Text Char"/>
    <w:basedOn w:val="DefaultParagraphFont"/>
    <w:link w:val="CommentText"/>
    <w:uiPriority w:val="99"/>
    <w:semiHidden/>
    <w:rsid w:val="00B35193"/>
    <w:rPr>
      <w:sz w:val="24"/>
      <w:szCs w:val="24"/>
    </w:rPr>
  </w:style>
  <w:style w:type="paragraph" w:styleId="CommentSubject">
    <w:name w:val="annotation subject"/>
    <w:basedOn w:val="CommentText"/>
    <w:next w:val="CommentText"/>
    <w:link w:val="CommentSubjectChar"/>
    <w:uiPriority w:val="99"/>
    <w:semiHidden/>
    <w:unhideWhenUsed/>
    <w:rsid w:val="00B35193"/>
    <w:rPr>
      <w:b/>
      <w:bCs/>
      <w:sz w:val="20"/>
      <w:szCs w:val="20"/>
    </w:rPr>
  </w:style>
  <w:style w:type="character" w:customStyle="1" w:styleId="CommentSubjectChar">
    <w:name w:val="Comment Subject Char"/>
    <w:basedOn w:val="CommentTextChar"/>
    <w:link w:val="CommentSubject"/>
    <w:uiPriority w:val="99"/>
    <w:semiHidden/>
    <w:rsid w:val="00B351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12.png"/><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17</Pages>
  <Words>2417</Words>
  <Characters>13781</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 Dhein</dc:creator>
  <cp:keywords/>
  <dc:description/>
  <cp:lastModifiedBy>Harrison Smith</cp:lastModifiedBy>
  <cp:revision>17</cp:revision>
  <dcterms:created xsi:type="dcterms:W3CDTF">2016-04-29T17:48:00Z</dcterms:created>
  <dcterms:modified xsi:type="dcterms:W3CDTF">2016-04-29T19:06:00Z</dcterms:modified>
</cp:coreProperties>
</file>
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0AE98A4" w14:textId="77777777" w:rsidR="00F83533" w:rsidRDefault="00F00EEC">
      <w:pPr>
        <w:widowControl w:val="0"/>
        <w:spacing w:after="100"/>
        <w:jc w:val="center"/>
      </w:pPr>
      <w:r>
        <w:rPr>
          <w:sz w:val="24"/>
          <w:szCs w:val="24"/>
        </w:rPr>
        <w:t xml:space="preserve">Shakespearian information: Transfer entropy of associated character interactions within Much Ado </w:t>
      </w:r>
      <w:proofErr w:type="gramStart"/>
      <w:r>
        <w:rPr>
          <w:sz w:val="24"/>
          <w:szCs w:val="24"/>
        </w:rPr>
        <w:t>About</w:t>
      </w:r>
      <w:proofErr w:type="gramEnd"/>
      <w:r>
        <w:rPr>
          <w:sz w:val="24"/>
          <w:szCs w:val="24"/>
        </w:rPr>
        <w:t xml:space="preserve"> Nothing.</w:t>
      </w:r>
    </w:p>
    <w:p w14:paraId="1522966F" w14:textId="77777777" w:rsidR="00F83533" w:rsidRDefault="00F00EEC">
      <w:pPr>
        <w:widowControl w:val="0"/>
        <w:spacing w:after="100"/>
        <w:jc w:val="center"/>
      </w:pPr>
      <w:r>
        <w:rPr>
          <w:sz w:val="18"/>
          <w:szCs w:val="18"/>
        </w:rPr>
        <w:t>Tucker Ely and Sara Walker School of Earth and Space Exploration, Arizona State University, 550 E. Tyler Mall, Tempe, AZ 85287, USA.</w:t>
      </w:r>
    </w:p>
    <w:p w14:paraId="6AF1E568" w14:textId="77777777" w:rsidR="00F83533" w:rsidRDefault="00F83533">
      <w:pPr>
        <w:widowControl w:val="0"/>
        <w:spacing w:after="100"/>
        <w:jc w:val="center"/>
      </w:pPr>
    </w:p>
    <w:p w14:paraId="5CFAB2C0" w14:textId="77777777" w:rsidR="00F83533" w:rsidRDefault="00F00EEC">
      <w:pPr>
        <w:widowControl w:val="0"/>
        <w:spacing w:after="100"/>
        <w:ind w:firstLine="187"/>
        <w:jc w:val="both"/>
      </w:pPr>
      <w:r>
        <w:rPr>
          <w:sz w:val="18"/>
          <w:szCs w:val="18"/>
        </w:rPr>
        <w:t xml:space="preserve">The classical Shakespearian comedy Much Ado </w:t>
      </w:r>
      <w:proofErr w:type="gramStart"/>
      <w:r>
        <w:rPr>
          <w:sz w:val="18"/>
          <w:szCs w:val="18"/>
        </w:rPr>
        <w:t>About</w:t>
      </w:r>
      <w:proofErr w:type="gramEnd"/>
      <w:r>
        <w:rPr>
          <w:sz w:val="18"/>
          <w:szCs w:val="18"/>
        </w:rPr>
        <w:t xml:space="preserve"> Nothing is analyzed for the amount of information present in the character patterns between its scenes. This measure, known as transfer entropy, displays a sizable deviation from random. These deviations im</w:t>
      </w:r>
      <w:r>
        <w:rPr>
          <w:sz w:val="18"/>
          <w:szCs w:val="18"/>
        </w:rPr>
        <w:t>ply that [some] characters within this play carry more information in their pasts about their own futures, than do other characters about their futures. Additionally, projected target-source character pairs display higher than average transfer entropies, g</w:t>
      </w:r>
      <w:r>
        <w:rPr>
          <w:sz w:val="18"/>
          <w:szCs w:val="18"/>
        </w:rPr>
        <w:t>iven the [latter’s] compulsory occupations at the receiving end of ploys by the former.</w:t>
      </w:r>
    </w:p>
    <w:p w14:paraId="18A86637" w14:textId="77777777" w:rsidR="00F83533" w:rsidRDefault="00F83533">
      <w:pPr>
        <w:widowControl w:val="0"/>
        <w:spacing w:after="100"/>
        <w:ind w:firstLine="187"/>
        <w:jc w:val="both"/>
      </w:pPr>
    </w:p>
    <w:p w14:paraId="0F660621" w14:textId="77777777" w:rsidR="00F83533" w:rsidRDefault="00F00EEC">
      <w:pPr>
        <w:widowControl w:val="0"/>
        <w:spacing w:after="100"/>
      </w:pPr>
      <w:r>
        <w:rPr>
          <w:sz w:val="18"/>
          <w:szCs w:val="18"/>
        </w:rPr>
        <w:t>I. INTRODUCTION</w:t>
      </w:r>
    </w:p>
    <w:p w14:paraId="5805D1AA" w14:textId="77777777" w:rsidR="00F83533" w:rsidRDefault="00F00EEC">
      <w:pPr>
        <w:widowControl w:val="0"/>
        <w:spacing w:after="100"/>
        <w:ind w:firstLine="201"/>
        <w:jc w:val="both"/>
      </w:pPr>
      <w:r>
        <w:rPr>
          <w:sz w:val="20"/>
          <w:szCs w:val="20"/>
        </w:rPr>
        <w:t>Shakespeare</w:t>
      </w:r>
      <w:ins w:id="0" w:author="Kelle Dhein" w:date="2016-04-29T01:14:00Z">
        <w:r>
          <w:rPr>
            <w:sz w:val="20"/>
            <w:szCs w:val="20"/>
          </w:rPr>
          <w:t>’</w:t>
        </w:r>
      </w:ins>
      <w:r>
        <w:rPr>
          <w:sz w:val="20"/>
          <w:szCs w:val="20"/>
        </w:rPr>
        <w:t xml:space="preserve">s prowess as a playwright requires no in- </w:t>
      </w:r>
      <w:proofErr w:type="spellStart"/>
      <w:r>
        <w:rPr>
          <w:sz w:val="20"/>
          <w:szCs w:val="20"/>
        </w:rPr>
        <w:t>troduction</w:t>
      </w:r>
      <w:proofErr w:type="spellEnd"/>
      <w:r>
        <w:rPr>
          <w:sz w:val="20"/>
          <w:szCs w:val="20"/>
        </w:rPr>
        <w:t xml:space="preserve"> [1–3]. As such, Much Ado </w:t>
      </w:r>
      <w:proofErr w:type="gramStart"/>
      <w:r>
        <w:rPr>
          <w:sz w:val="20"/>
          <w:szCs w:val="20"/>
        </w:rPr>
        <w:t>About</w:t>
      </w:r>
      <w:proofErr w:type="gramEnd"/>
      <w:r>
        <w:rPr>
          <w:sz w:val="20"/>
          <w:szCs w:val="20"/>
        </w:rPr>
        <w:t xml:space="preserve"> Nothing (MAAN), one of Shakespeare’s most renowned come</w:t>
      </w:r>
      <w:r>
        <w:rPr>
          <w:sz w:val="20"/>
          <w:szCs w:val="20"/>
        </w:rPr>
        <w:t xml:space="preserve">dies was deemed an appropriate test case for the application of transfer entropy (TE) measures on the structure of character interactions within performance art [1]. </w:t>
      </w:r>
      <w:proofErr w:type="spellStart"/>
      <w:r>
        <w:rPr>
          <w:sz w:val="20"/>
          <w:szCs w:val="20"/>
        </w:rPr>
        <w:t>Eq</w:t>
      </w:r>
      <w:proofErr w:type="spellEnd"/>
      <w:r>
        <w:rPr>
          <w:sz w:val="20"/>
          <w:szCs w:val="20"/>
        </w:rPr>
        <w:t xml:space="preserve">- </w:t>
      </w:r>
      <w:proofErr w:type="spellStart"/>
      <w:r>
        <w:rPr>
          <w:sz w:val="20"/>
          <w:szCs w:val="20"/>
        </w:rPr>
        <w:t>uity</w:t>
      </w:r>
      <w:proofErr w:type="spellEnd"/>
      <w:r>
        <w:rPr>
          <w:sz w:val="20"/>
          <w:szCs w:val="20"/>
        </w:rPr>
        <w:t xml:space="preserve"> of c</w:t>
      </w:r>
      <w:del w:id="1" w:author="Kelle Dhein" w:date="2016-04-29T01:15:00Z">
        <w:r>
          <w:rPr>
            <w:sz w:val="20"/>
            <w:szCs w:val="20"/>
          </w:rPr>
          <w:delText>l</w:delText>
        </w:r>
      </w:del>
      <w:r>
        <w:rPr>
          <w:sz w:val="20"/>
          <w:szCs w:val="20"/>
        </w:rPr>
        <w:t>ausal efficacy does not exist for characters within performance art. Major c</w:t>
      </w:r>
      <w:r>
        <w:rPr>
          <w:sz w:val="20"/>
          <w:szCs w:val="20"/>
        </w:rPr>
        <w:t xml:space="preserve">haracters drive the plot and the behavior of others more significantly than do their minor counterparts. </w:t>
      </w:r>
      <w:proofErr w:type="gramStart"/>
      <w:r>
        <w:rPr>
          <w:sz w:val="20"/>
          <w:szCs w:val="20"/>
        </w:rPr>
        <w:t>It is possible that this heterogeneity may</w:t>
      </w:r>
      <w:proofErr w:type="gramEnd"/>
      <w:r>
        <w:rPr>
          <w:sz w:val="20"/>
          <w:szCs w:val="20"/>
        </w:rPr>
        <w:t xml:space="preserve"> be captured by the TE conveyed between various char- </w:t>
      </w:r>
      <w:proofErr w:type="spellStart"/>
      <w:r>
        <w:rPr>
          <w:sz w:val="20"/>
          <w:szCs w:val="20"/>
        </w:rPr>
        <w:t>acter</w:t>
      </w:r>
      <w:proofErr w:type="spellEnd"/>
      <w:r>
        <w:rPr>
          <w:sz w:val="20"/>
          <w:szCs w:val="20"/>
        </w:rPr>
        <w:t xml:space="preserve"> pairs.</w:t>
      </w:r>
    </w:p>
    <w:p w14:paraId="72495101" w14:textId="77777777" w:rsidR="00F83533" w:rsidRDefault="00F00EEC">
      <w:pPr>
        <w:widowControl w:val="0"/>
        <w:spacing w:after="100"/>
        <w:ind w:firstLine="201"/>
        <w:jc w:val="both"/>
      </w:pPr>
      <w:r>
        <w:rPr>
          <w:sz w:val="20"/>
          <w:szCs w:val="20"/>
        </w:rPr>
        <w:t xml:space="preserve">TE is an information measure used to </w:t>
      </w:r>
      <w:proofErr w:type="spellStart"/>
      <w:r>
        <w:rPr>
          <w:sz w:val="20"/>
          <w:szCs w:val="20"/>
        </w:rPr>
        <w:t>asses</w:t>
      </w:r>
      <w:proofErr w:type="spellEnd"/>
      <w:r>
        <w:rPr>
          <w:sz w:val="20"/>
          <w:szCs w:val="20"/>
        </w:rPr>
        <w:t xml:space="preserve"> the amount of information gained about the future state of a target object by knowing the history of a separate source object [4]. In context of performance art, this may be under- stood as the future presence of characters based on the current presence o</w:t>
      </w:r>
      <w:r>
        <w:rPr>
          <w:sz w:val="20"/>
          <w:szCs w:val="20"/>
        </w:rPr>
        <w:t>f others.</w:t>
      </w:r>
    </w:p>
    <w:p w14:paraId="01B582F0" w14:textId="77777777" w:rsidR="00F83533" w:rsidRDefault="00F00EEC">
      <w:pPr>
        <w:widowControl w:val="0"/>
        <w:spacing w:after="100"/>
        <w:ind w:firstLine="201"/>
        <w:jc w:val="both"/>
      </w:pPr>
      <w:r>
        <w:rPr>
          <w:sz w:val="20"/>
          <w:szCs w:val="20"/>
        </w:rPr>
        <w:t xml:space="preserve">MAAN </w:t>
      </w:r>
      <w:proofErr w:type="gramStart"/>
      <w:r>
        <w:rPr>
          <w:sz w:val="20"/>
          <w:szCs w:val="20"/>
        </w:rPr>
        <w:t>is hypothesized</w:t>
      </w:r>
      <w:proofErr w:type="gramEnd"/>
      <w:r>
        <w:rPr>
          <w:sz w:val="20"/>
          <w:szCs w:val="20"/>
        </w:rPr>
        <w:t xml:space="preserve"> to have </w:t>
      </w:r>
      <w:del w:id="2" w:author="Kelle Dhein" w:date="2016-04-29T01:17:00Z">
        <w:r>
          <w:rPr>
            <w:sz w:val="20"/>
            <w:szCs w:val="20"/>
          </w:rPr>
          <w:delText xml:space="preserve">a potential for </w:delText>
        </w:r>
      </w:del>
      <w:r>
        <w:rPr>
          <w:sz w:val="20"/>
          <w:szCs w:val="20"/>
        </w:rPr>
        <w:t>high transfer entropy values for specific character pairs given the structure of its interwoven plots</w:t>
      </w:r>
      <w:ins w:id="3" w:author="Kelle Dhein" w:date="2016-04-29T01:17:00Z">
        <w:r>
          <w:rPr>
            <w:sz w:val="20"/>
            <w:szCs w:val="20"/>
          </w:rPr>
          <w:t>.</w:t>
        </w:r>
      </w:ins>
      <w:del w:id="4" w:author="Kelle Dhein" w:date="2016-04-29T01:17:00Z">
        <w:r>
          <w:rPr>
            <w:sz w:val="20"/>
            <w:szCs w:val="20"/>
          </w:rPr>
          <w:delText>,</w:delText>
        </w:r>
      </w:del>
      <w:r>
        <w:rPr>
          <w:sz w:val="20"/>
          <w:szCs w:val="20"/>
        </w:rPr>
        <w:t xml:space="preserve"> The play revolves chiefly about two separate ploys. Each ploy </w:t>
      </w:r>
      <w:proofErr w:type="gramStart"/>
      <w:r>
        <w:rPr>
          <w:sz w:val="20"/>
          <w:szCs w:val="20"/>
        </w:rPr>
        <w:t>is designed</w:t>
      </w:r>
      <w:proofErr w:type="gramEnd"/>
      <w:r>
        <w:rPr>
          <w:sz w:val="20"/>
          <w:szCs w:val="20"/>
        </w:rPr>
        <w:t xml:space="preserve"> to trick specific characters into </w:t>
      </w:r>
      <w:ins w:id="5" w:author="Kelle Dhein" w:date="2016-04-29T01:21:00Z">
        <w:r>
          <w:rPr>
            <w:sz w:val="20"/>
            <w:szCs w:val="20"/>
          </w:rPr>
          <w:t xml:space="preserve">performing </w:t>
        </w:r>
      </w:ins>
      <w:r>
        <w:rPr>
          <w:sz w:val="20"/>
          <w:szCs w:val="20"/>
        </w:rPr>
        <w:t>actions</w:t>
      </w:r>
      <w:ins w:id="6" w:author="Kelle Dhein" w:date="2016-04-29T01:22:00Z">
        <w:r>
          <w:rPr>
            <w:sz w:val="20"/>
            <w:szCs w:val="20"/>
          </w:rPr>
          <w:t xml:space="preserve"> they would normally not perform. </w:t>
        </w:r>
      </w:ins>
      <w:r>
        <w:rPr>
          <w:sz w:val="20"/>
          <w:szCs w:val="20"/>
        </w:rPr>
        <w:t xml:space="preserve"> </w:t>
      </w:r>
      <w:del w:id="7" w:author="Kelle Dhein" w:date="2016-04-29T01:22:00Z">
        <w:r>
          <w:rPr>
            <w:sz w:val="20"/>
            <w:szCs w:val="20"/>
          </w:rPr>
          <w:delText xml:space="preserve">of which they them- selves would may never willingly engage. </w:delText>
        </w:r>
      </w:del>
      <w:r>
        <w:rPr>
          <w:sz w:val="20"/>
          <w:szCs w:val="20"/>
        </w:rPr>
        <w:t xml:space="preserve">The first </w:t>
      </w:r>
      <w:ins w:id="8" w:author="Kelle Dhein" w:date="2016-04-29T01:22:00Z">
        <w:r>
          <w:rPr>
            <w:sz w:val="20"/>
            <w:szCs w:val="20"/>
          </w:rPr>
          <w:t xml:space="preserve">ploy </w:t>
        </w:r>
      </w:ins>
      <w:r>
        <w:rPr>
          <w:sz w:val="20"/>
          <w:szCs w:val="20"/>
        </w:rPr>
        <w:t>is de- signed to s</w:t>
      </w:r>
      <w:r>
        <w:rPr>
          <w:sz w:val="20"/>
          <w:szCs w:val="20"/>
        </w:rPr>
        <w:t>pur love where it is not, the second, to divide it where it naturally arises. Hereafter</w:t>
      </w:r>
      <w:ins w:id="9" w:author="Kelle Dhein" w:date="2016-04-29T01:22:00Z">
        <w:r>
          <w:rPr>
            <w:sz w:val="20"/>
            <w:szCs w:val="20"/>
          </w:rPr>
          <w:t>,</w:t>
        </w:r>
      </w:ins>
      <w:r>
        <w:rPr>
          <w:sz w:val="20"/>
          <w:szCs w:val="20"/>
        </w:rPr>
        <w:t xml:space="preserve"> these plots will be re- </w:t>
      </w:r>
      <w:proofErr w:type="spellStart"/>
      <w:r>
        <w:rPr>
          <w:sz w:val="20"/>
          <w:szCs w:val="20"/>
        </w:rPr>
        <w:t>ferred</w:t>
      </w:r>
      <w:proofErr w:type="spellEnd"/>
      <w:r>
        <w:rPr>
          <w:sz w:val="20"/>
          <w:szCs w:val="20"/>
        </w:rPr>
        <w:t xml:space="preserve"> to as the love-plot and the hate-plot, respectively. Though the play begins with each ploy sharing the spot- light, the hate-plot domina</w:t>
      </w:r>
      <w:r>
        <w:rPr>
          <w:sz w:val="20"/>
          <w:szCs w:val="20"/>
        </w:rPr>
        <w:t>tes the penultimate moments</w:t>
      </w:r>
      <w:ins w:id="10" w:author="Kelle Dhein" w:date="2016-04-29T01:22:00Z">
        <w:r>
          <w:rPr>
            <w:sz w:val="20"/>
            <w:szCs w:val="20"/>
          </w:rPr>
          <w:t xml:space="preserve"> of the play</w:t>
        </w:r>
      </w:ins>
      <w:r>
        <w:rPr>
          <w:sz w:val="20"/>
          <w:szCs w:val="20"/>
        </w:rPr>
        <w:t xml:space="preserve"> near the conclusion. If all pairwise character interactions </w:t>
      </w:r>
      <w:proofErr w:type="gramStart"/>
      <w:r>
        <w:rPr>
          <w:sz w:val="20"/>
          <w:szCs w:val="20"/>
        </w:rPr>
        <w:t>are consider</w:t>
      </w:r>
      <w:ins w:id="11" w:author="Kelle Dhein" w:date="2016-04-29T01:23:00Z">
        <w:r>
          <w:rPr>
            <w:sz w:val="20"/>
            <w:szCs w:val="20"/>
          </w:rPr>
          <w:t>ed</w:t>
        </w:r>
      </w:ins>
      <w:proofErr w:type="gramEnd"/>
      <w:r>
        <w:rPr>
          <w:sz w:val="20"/>
          <w:szCs w:val="20"/>
        </w:rPr>
        <w:t xml:space="preserve"> for TE, </w:t>
      </w:r>
      <w:del w:id="12" w:author="Kelle Dhein" w:date="2016-04-29T01:23:00Z">
        <w:r>
          <w:rPr>
            <w:sz w:val="20"/>
            <w:szCs w:val="20"/>
          </w:rPr>
          <w:delText>i</w:delText>
        </w:r>
        <w:commentRangeStart w:id="13"/>
        <w:r>
          <w:rPr>
            <w:sz w:val="20"/>
            <w:szCs w:val="20"/>
          </w:rPr>
          <w:delText xml:space="preserve">t may be predicted that </w:delText>
        </w:r>
      </w:del>
      <w:commentRangeEnd w:id="13"/>
      <w:r>
        <w:commentReference w:id="13"/>
      </w:r>
      <w:r>
        <w:rPr>
          <w:sz w:val="20"/>
          <w:szCs w:val="20"/>
        </w:rPr>
        <w:t>the master- minds of these plots may impart an increased knowledge about the future states of their targets, relative to their target</w:t>
      </w:r>
      <w:ins w:id="14" w:author="Kelle Dhein" w:date="2016-04-29T01:23:00Z">
        <w:r>
          <w:rPr>
            <w:sz w:val="20"/>
            <w:szCs w:val="20"/>
          </w:rPr>
          <w:t>’</w:t>
        </w:r>
      </w:ins>
      <w:r>
        <w:rPr>
          <w:sz w:val="20"/>
          <w:szCs w:val="20"/>
        </w:rPr>
        <w:t>s own histories.</w:t>
      </w:r>
    </w:p>
    <w:p w14:paraId="2B6CD022" w14:textId="77777777" w:rsidR="00F83533" w:rsidRDefault="00F00EEC">
      <w:pPr>
        <w:widowControl w:val="0"/>
        <w:spacing w:after="100"/>
        <w:ind w:firstLine="201"/>
        <w:jc w:val="both"/>
      </w:pPr>
      <w:r>
        <w:rPr>
          <w:sz w:val="20"/>
          <w:szCs w:val="20"/>
        </w:rPr>
        <w:t xml:space="preserve">Of the myriad other interactions taking place within the play, it </w:t>
      </w:r>
      <w:proofErr w:type="gramStart"/>
      <w:r>
        <w:rPr>
          <w:sz w:val="20"/>
          <w:szCs w:val="20"/>
        </w:rPr>
        <w:t>may be expected</w:t>
      </w:r>
      <w:proofErr w:type="gramEnd"/>
      <w:r>
        <w:rPr>
          <w:sz w:val="20"/>
          <w:szCs w:val="20"/>
        </w:rPr>
        <w:t xml:space="preserve"> that Don Pedro, Claudio</w:t>
      </w:r>
      <w:r>
        <w:rPr>
          <w:sz w:val="20"/>
          <w:szCs w:val="20"/>
        </w:rPr>
        <w:t xml:space="preserve">, and </w:t>
      </w:r>
      <w:proofErr w:type="spellStart"/>
      <w:r>
        <w:rPr>
          <w:sz w:val="20"/>
          <w:szCs w:val="20"/>
        </w:rPr>
        <w:t>Leonato</w:t>
      </w:r>
      <w:proofErr w:type="spellEnd"/>
      <w:r>
        <w:rPr>
          <w:sz w:val="20"/>
          <w:szCs w:val="20"/>
        </w:rPr>
        <w:t>, share a high transfer entropy with the tar- gets of their love-plot, Beatrice and Benedick. Meanwhile</w:t>
      </w:r>
      <w:ins w:id="15" w:author="Kelle Dhein" w:date="2016-04-29T01:25:00Z">
        <w:r>
          <w:rPr>
            <w:sz w:val="20"/>
            <w:szCs w:val="20"/>
          </w:rPr>
          <w:t>,</w:t>
        </w:r>
      </w:ins>
      <w:r>
        <w:rPr>
          <w:sz w:val="20"/>
          <w:szCs w:val="20"/>
        </w:rPr>
        <w:t xml:space="preserve"> Don John, Conrad, and </w:t>
      </w:r>
      <w:proofErr w:type="spellStart"/>
      <w:r>
        <w:rPr>
          <w:sz w:val="20"/>
          <w:szCs w:val="20"/>
        </w:rPr>
        <w:t>Borachio</w:t>
      </w:r>
      <w:proofErr w:type="spellEnd"/>
      <w:del w:id="16" w:author="Kelle Dhein" w:date="2016-04-29T01:25:00Z">
        <w:r>
          <w:rPr>
            <w:sz w:val="20"/>
            <w:szCs w:val="20"/>
          </w:rPr>
          <w:delText>,</w:delText>
        </w:r>
      </w:del>
      <w:r>
        <w:rPr>
          <w:sz w:val="20"/>
          <w:szCs w:val="20"/>
        </w:rPr>
        <w:t xml:space="preserve"> might share high trans- </w:t>
      </w:r>
      <w:proofErr w:type="spellStart"/>
      <w:r>
        <w:rPr>
          <w:sz w:val="20"/>
          <w:szCs w:val="20"/>
        </w:rPr>
        <w:t>fer</w:t>
      </w:r>
      <w:proofErr w:type="spellEnd"/>
      <w:r>
        <w:rPr>
          <w:sz w:val="20"/>
          <w:szCs w:val="20"/>
        </w:rPr>
        <w:t xml:space="preserve"> entropy </w:t>
      </w:r>
      <w:ins w:id="17" w:author="Kelle Dhein" w:date="2016-04-29T01:25:00Z">
        <w:r>
          <w:rPr>
            <w:sz w:val="20"/>
            <w:szCs w:val="20"/>
          </w:rPr>
          <w:t>with the targets of their</w:t>
        </w:r>
      </w:ins>
      <w:del w:id="18" w:author="Kelle Dhein" w:date="2016-04-29T01:25:00Z">
        <w:r>
          <w:rPr>
            <w:sz w:val="20"/>
            <w:szCs w:val="20"/>
          </w:rPr>
          <w:delText>as well via the</w:delText>
        </w:r>
      </w:del>
      <w:r>
        <w:rPr>
          <w:sz w:val="20"/>
          <w:szCs w:val="20"/>
        </w:rPr>
        <w:t xml:space="preserve"> hate-plot</w:t>
      </w:r>
      <w:ins w:id="19" w:author="Kelle Dhein" w:date="2016-04-29T01:25:00Z">
        <w:r>
          <w:rPr>
            <w:sz w:val="20"/>
            <w:szCs w:val="20"/>
          </w:rPr>
          <w:t>,</w:t>
        </w:r>
      </w:ins>
      <w:del w:id="20" w:author="Kelle Dhein" w:date="2016-04-29T01:25:00Z">
        <w:r>
          <w:rPr>
            <w:sz w:val="20"/>
            <w:szCs w:val="20"/>
          </w:rPr>
          <w:delText xml:space="preserve"> upon</w:delText>
        </w:r>
      </w:del>
      <w:r>
        <w:rPr>
          <w:sz w:val="20"/>
          <w:szCs w:val="20"/>
        </w:rPr>
        <w:t xml:space="preserve"> Claudio and</w:t>
      </w:r>
    </w:p>
    <w:p w14:paraId="087982DF" w14:textId="77777777" w:rsidR="00F83533" w:rsidRDefault="00F00EEC">
      <w:pPr>
        <w:widowControl w:val="0"/>
        <w:spacing w:after="100"/>
      </w:pPr>
      <w:r>
        <w:rPr>
          <w:sz w:val="20"/>
          <w:szCs w:val="20"/>
        </w:rPr>
        <w:t>H</w:t>
      </w:r>
      <w:r>
        <w:rPr>
          <w:sz w:val="20"/>
          <w:szCs w:val="20"/>
        </w:rPr>
        <w:t>ero.</w:t>
      </w:r>
    </w:p>
    <w:p w14:paraId="389E5950" w14:textId="77777777" w:rsidR="00F83533" w:rsidRDefault="00F00EEC">
      <w:pPr>
        <w:widowControl w:val="0"/>
        <w:spacing w:after="100"/>
      </w:pPr>
      <w:r>
        <w:rPr>
          <w:sz w:val="18"/>
          <w:szCs w:val="18"/>
        </w:rPr>
        <w:t>II. MODEL DESCRIPTION</w:t>
      </w:r>
    </w:p>
    <w:p w14:paraId="2DD523A9" w14:textId="77777777" w:rsidR="00F83533" w:rsidRDefault="00F00EEC">
      <w:pPr>
        <w:widowControl w:val="0"/>
        <w:spacing w:after="100"/>
        <w:ind w:firstLine="196"/>
        <w:jc w:val="both"/>
      </w:pPr>
      <w:r>
        <w:rPr>
          <w:sz w:val="20"/>
          <w:szCs w:val="20"/>
        </w:rPr>
        <w:t xml:space="preserve">In order to apply TE to Shakespeare’s work, the original written form of MAAN was divided </w:t>
      </w:r>
      <w:ins w:id="21" w:author="Kelle Dhein" w:date="2016-04-29T01:26:00Z">
        <w:r>
          <w:rPr>
            <w:sz w:val="20"/>
            <w:szCs w:val="20"/>
          </w:rPr>
          <w:t>according to</w:t>
        </w:r>
      </w:ins>
      <w:del w:id="22" w:author="Kelle Dhein" w:date="2016-04-29T01:26:00Z">
        <w:r>
          <w:rPr>
            <w:sz w:val="20"/>
            <w:szCs w:val="20"/>
          </w:rPr>
          <w:delText>first into</w:delText>
        </w:r>
      </w:del>
      <w:r>
        <w:rPr>
          <w:sz w:val="20"/>
          <w:szCs w:val="20"/>
        </w:rPr>
        <w:t xml:space="preserve"> its 17 natural scene</w:t>
      </w:r>
      <w:ins w:id="23" w:author="Kelle Dhein" w:date="2016-04-29T01:26:00Z">
        <w:r>
          <w:rPr>
            <w:sz w:val="20"/>
            <w:szCs w:val="20"/>
          </w:rPr>
          <w:t>s</w:t>
        </w:r>
      </w:ins>
      <w:r>
        <w:rPr>
          <w:sz w:val="20"/>
          <w:szCs w:val="20"/>
        </w:rPr>
        <w:t xml:space="preserve">, and then into sub-scenes (66 in all). </w:t>
      </w:r>
      <w:commentRangeStart w:id="24"/>
      <w:r>
        <w:rPr>
          <w:sz w:val="20"/>
          <w:szCs w:val="20"/>
        </w:rPr>
        <w:t>The sub-scene division was necessary in order to reflect character entrances and departures from the stage, signifying natural divisions in the dialog.</w:t>
      </w:r>
      <w:commentRangeEnd w:id="24"/>
      <w:r>
        <w:commentReference w:id="24"/>
      </w:r>
      <w:r>
        <w:rPr>
          <w:sz w:val="20"/>
          <w:szCs w:val="20"/>
        </w:rPr>
        <w:t xml:space="preserve"> In this formulation</w:t>
      </w:r>
      <w:ins w:id="25" w:author="Kelle Dhein" w:date="2016-04-29T01:26:00Z">
        <w:r>
          <w:rPr>
            <w:sz w:val="20"/>
            <w:szCs w:val="20"/>
          </w:rPr>
          <w:t>,</w:t>
        </w:r>
      </w:ins>
      <w:del w:id="26" w:author="Kelle Dhein" w:date="2016-04-29T01:26:00Z">
        <w:r>
          <w:rPr>
            <w:sz w:val="20"/>
            <w:szCs w:val="20"/>
          </w:rPr>
          <w:delText>s</w:delText>
        </w:r>
      </w:del>
      <w:r>
        <w:rPr>
          <w:sz w:val="20"/>
          <w:szCs w:val="20"/>
        </w:rPr>
        <w:t xml:space="preserve"> characters </w:t>
      </w:r>
      <w:proofErr w:type="gramStart"/>
      <w:r>
        <w:rPr>
          <w:sz w:val="20"/>
          <w:szCs w:val="20"/>
        </w:rPr>
        <w:t>are represented</w:t>
      </w:r>
      <w:proofErr w:type="gramEnd"/>
      <w:r>
        <w:rPr>
          <w:sz w:val="20"/>
          <w:szCs w:val="20"/>
        </w:rPr>
        <w:t xml:space="preserve"> as nodes, while interactions between characters are </w:t>
      </w:r>
      <w:r>
        <w:rPr>
          <w:sz w:val="20"/>
          <w:szCs w:val="20"/>
        </w:rPr>
        <w:t xml:space="preserve">represented as edges. All characters present in a given sub-scene </w:t>
      </w:r>
      <w:proofErr w:type="gramStart"/>
      <w:r>
        <w:rPr>
          <w:sz w:val="20"/>
          <w:szCs w:val="20"/>
        </w:rPr>
        <w:t>were given</w:t>
      </w:r>
      <w:proofErr w:type="gramEnd"/>
      <w:r>
        <w:rPr>
          <w:sz w:val="20"/>
          <w:szCs w:val="20"/>
        </w:rPr>
        <w:t xml:space="preserve"> credit for their participation with each other in the form of unit-weight edges. </w:t>
      </w:r>
      <w:commentRangeStart w:id="27"/>
      <w:r>
        <w:rPr>
          <w:sz w:val="20"/>
          <w:szCs w:val="20"/>
        </w:rPr>
        <w:t xml:space="preserve">The pairwise interactions between all participants within </w:t>
      </w:r>
      <w:r>
        <w:rPr>
          <w:sz w:val="20"/>
          <w:szCs w:val="20"/>
        </w:rPr>
        <w:lastRenderedPageBreak/>
        <w:t>all sub-scenes of a scene were then summ</w:t>
      </w:r>
      <w:r>
        <w:rPr>
          <w:sz w:val="20"/>
          <w:szCs w:val="20"/>
        </w:rPr>
        <w:t xml:space="preserve">ed, providing the weight of the edge between them (such as that displayed in FIG. 1 for the total play) before being converted to </w:t>
      </w:r>
      <w:proofErr w:type="spellStart"/>
      <w:r>
        <w:rPr>
          <w:sz w:val="20"/>
          <w:szCs w:val="20"/>
        </w:rPr>
        <w:t>boolean</w:t>
      </w:r>
      <w:proofErr w:type="spellEnd"/>
      <w:r>
        <w:rPr>
          <w:sz w:val="20"/>
          <w:szCs w:val="20"/>
        </w:rPr>
        <w:t xml:space="preserve"> values of either present or absent for use in TE measurements (FIG. 3). </w:t>
      </w:r>
      <w:commentRangeEnd w:id="27"/>
      <w:r w:rsidR="00784766">
        <w:rPr>
          <w:rStyle w:val="CommentReference"/>
        </w:rPr>
        <w:commentReference w:id="27"/>
      </w:r>
      <w:r>
        <w:rPr>
          <w:sz w:val="20"/>
          <w:szCs w:val="20"/>
        </w:rPr>
        <w:t xml:space="preserve">TE </w:t>
      </w:r>
      <w:proofErr w:type="gramStart"/>
      <w:r>
        <w:rPr>
          <w:sz w:val="20"/>
          <w:szCs w:val="20"/>
        </w:rPr>
        <w:t>was calculated</w:t>
      </w:r>
      <w:proofErr w:type="gramEnd"/>
      <w:r>
        <w:rPr>
          <w:sz w:val="20"/>
          <w:szCs w:val="20"/>
        </w:rPr>
        <w:t xml:space="preserve"> via</w:t>
      </w:r>
    </w:p>
    <w:p w14:paraId="64C5DCD0" w14:textId="77777777" w:rsidR="00F83533" w:rsidRDefault="00F00EEC">
      <w:pPr>
        <w:widowControl w:val="0"/>
        <w:spacing w:after="100"/>
      </w:pPr>
      <w:r>
        <w:rPr>
          <w:sz w:val="20"/>
          <w:szCs w:val="20"/>
        </w:rPr>
        <w:t>T</w:t>
      </w:r>
    </w:p>
    <w:p w14:paraId="15B51046" w14:textId="77777777" w:rsidR="00F83533" w:rsidRDefault="00F00EEC">
      <w:pPr>
        <w:widowControl w:val="0"/>
        <w:spacing w:after="100"/>
      </w:pPr>
      <w:r>
        <w:rPr>
          <w:rFonts w:ascii="Nova Mono" w:eastAsia="Nova Mono" w:hAnsi="Nova Mono" w:cs="Nova Mono"/>
          <w:sz w:val="18"/>
          <w:szCs w:val="18"/>
        </w:rPr>
        <w:t>Y →X</w:t>
      </w:r>
    </w:p>
    <w:p w14:paraId="5E3E18CE" w14:textId="77777777" w:rsidR="00F83533" w:rsidRDefault="00F00EEC">
      <w:pPr>
        <w:widowControl w:val="0"/>
        <w:spacing w:after="100"/>
      </w:pPr>
      <w:r>
        <w:rPr>
          <w:rFonts w:ascii="Nova Mono" w:eastAsia="Nova Mono" w:hAnsi="Nova Mono" w:cs="Nova Mono"/>
          <w:sz w:val="20"/>
          <w:szCs w:val="20"/>
        </w:rPr>
        <w:t>∑</w:t>
      </w:r>
    </w:p>
    <w:p w14:paraId="0F4A8CB4" w14:textId="77777777" w:rsidR="00F83533" w:rsidRDefault="00F00EEC">
      <w:pPr>
        <w:widowControl w:val="0"/>
        <w:spacing w:after="100"/>
      </w:pPr>
      <w:r>
        <w:rPr>
          <w:sz w:val="20"/>
          <w:szCs w:val="20"/>
        </w:rPr>
        <w:t>(</w:t>
      </w:r>
    </w:p>
    <w:p w14:paraId="3A047E27" w14:textId="77777777" w:rsidR="00F83533" w:rsidRDefault="00F00EEC">
      <w:pPr>
        <w:widowControl w:val="0"/>
        <w:spacing w:after="100"/>
      </w:pPr>
      <w:proofErr w:type="gramStart"/>
      <w:r>
        <w:rPr>
          <w:sz w:val="20"/>
          <w:szCs w:val="20"/>
        </w:rPr>
        <w:t>p(x</w:t>
      </w:r>
      <w:proofErr w:type="gramEnd"/>
    </w:p>
    <w:p w14:paraId="596870D0" w14:textId="77777777" w:rsidR="00F83533" w:rsidRDefault="00F00EEC">
      <w:pPr>
        <w:widowControl w:val="0"/>
        <w:spacing w:after="100"/>
      </w:pPr>
      <w:proofErr w:type="gramStart"/>
      <w:r>
        <w:rPr>
          <w:sz w:val="18"/>
          <w:szCs w:val="18"/>
        </w:rPr>
        <w:t>n+</w:t>
      </w:r>
      <w:proofErr w:type="gramEnd"/>
      <w:r>
        <w:rPr>
          <w:sz w:val="18"/>
          <w:szCs w:val="18"/>
        </w:rPr>
        <w:t>1</w:t>
      </w:r>
    </w:p>
    <w:p w14:paraId="16BCC2D1" w14:textId="77777777" w:rsidR="00F83533" w:rsidRDefault="00F00EEC">
      <w:pPr>
        <w:widowControl w:val="0"/>
        <w:spacing w:after="100"/>
        <w:ind w:firstLine="4329"/>
      </w:pPr>
      <w:r>
        <w:rPr>
          <w:sz w:val="20"/>
          <w:szCs w:val="20"/>
        </w:rPr>
        <w:t>) =</w:t>
      </w:r>
    </w:p>
    <w:p w14:paraId="628A8AF0" w14:textId="77777777" w:rsidR="00F83533" w:rsidRDefault="00F00EEC">
      <w:pPr>
        <w:widowControl w:val="0"/>
        <w:spacing w:after="100"/>
      </w:pPr>
      <w:proofErr w:type="gramStart"/>
      <w:r>
        <w:rPr>
          <w:sz w:val="20"/>
          <w:szCs w:val="20"/>
        </w:rPr>
        <w:t>p(</w:t>
      </w:r>
      <w:proofErr w:type="spellStart"/>
      <w:proofErr w:type="gramEnd"/>
      <w:r>
        <w:rPr>
          <w:sz w:val="20"/>
          <w:szCs w:val="20"/>
        </w:rPr>
        <w:t>xk</w:t>
      </w:r>
      <w:proofErr w:type="spellEnd"/>
      <w:r>
        <w:rPr>
          <w:sz w:val="20"/>
          <w:szCs w:val="20"/>
        </w:rPr>
        <w:t xml:space="preserve"> n</w:t>
      </w:r>
    </w:p>
    <w:p w14:paraId="7801102C" w14:textId="77777777" w:rsidR="00F83533" w:rsidRDefault="00F00EEC">
      <w:pPr>
        <w:widowControl w:val="0"/>
        <w:spacing w:after="100"/>
      </w:pPr>
      <w:proofErr w:type="gramStart"/>
      <w:r>
        <w:rPr>
          <w:sz w:val="20"/>
          <w:szCs w:val="20"/>
        </w:rPr>
        <w:t>,x</w:t>
      </w:r>
      <w:proofErr w:type="gramEnd"/>
    </w:p>
    <w:p w14:paraId="5BD652E8" w14:textId="77777777" w:rsidR="00F83533" w:rsidRDefault="00F00EEC">
      <w:pPr>
        <w:widowControl w:val="0"/>
        <w:spacing w:after="100"/>
      </w:pPr>
      <w:proofErr w:type="gramStart"/>
      <w:r>
        <w:rPr>
          <w:sz w:val="18"/>
          <w:szCs w:val="18"/>
        </w:rPr>
        <w:t>n+</w:t>
      </w:r>
      <w:proofErr w:type="gramEnd"/>
      <w:r>
        <w:rPr>
          <w:sz w:val="18"/>
          <w:szCs w:val="18"/>
        </w:rPr>
        <w:t>1</w:t>
      </w:r>
    </w:p>
    <w:p w14:paraId="48376FEA" w14:textId="77777777" w:rsidR="00F83533" w:rsidRDefault="00F00EEC">
      <w:pPr>
        <w:widowControl w:val="0"/>
        <w:spacing w:after="100"/>
      </w:pPr>
      <w:proofErr w:type="gramStart"/>
      <w:r>
        <w:rPr>
          <w:sz w:val="20"/>
          <w:szCs w:val="20"/>
        </w:rPr>
        <w:t>,y</w:t>
      </w:r>
      <w:proofErr w:type="gramEnd"/>
    </w:p>
    <w:p w14:paraId="11CD317D" w14:textId="77777777" w:rsidR="00F83533" w:rsidRDefault="00F00EEC">
      <w:pPr>
        <w:widowControl w:val="0"/>
        <w:spacing w:after="100"/>
      </w:pPr>
      <w:proofErr w:type="gramStart"/>
      <w:r>
        <w:rPr>
          <w:sz w:val="18"/>
          <w:szCs w:val="18"/>
        </w:rPr>
        <w:t>n</w:t>
      </w:r>
      <w:proofErr w:type="gramEnd"/>
    </w:p>
    <w:p w14:paraId="07F034D9" w14:textId="77777777" w:rsidR="00F83533" w:rsidRDefault="00F00EEC">
      <w:pPr>
        <w:widowControl w:val="0"/>
        <w:spacing w:after="100"/>
      </w:pPr>
      <w:r>
        <w:rPr>
          <w:sz w:val="20"/>
          <w:szCs w:val="20"/>
        </w:rPr>
        <w:t>) log</w:t>
      </w:r>
    </w:p>
    <w:p w14:paraId="2528114C" w14:textId="77777777" w:rsidR="00F83533" w:rsidRDefault="00F00EEC">
      <w:pPr>
        <w:widowControl w:val="0"/>
        <w:spacing w:after="100"/>
        <w:ind w:firstLine="2553"/>
      </w:pPr>
      <w:r>
        <w:rPr>
          <w:sz w:val="18"/>
          <w:szCs w:val="18"/>
        </w:rPr>
        <w:t>2 (</w:t>
      </w:r>
      <w:proofErr w:type="spellStart"/>
      <w:r>
        <w:rPr>
          <w:sz w:val="18"/>
          <w:szCs w:val="18"/>
        </w:rPr>
        <w:t>xk</w:t>
      </w:r>
      <w:proofErr w:type="spellEnd"/>
      <w:r>
        <w:rPr>
          <w:sz w:val="18"/>
          <w:szCs w:val="18"/>
        </w:rPr>
        <w:t xml:space="preserve"> n</w:t>
      </w:r>
    </w:p>
    <w:p w14:paraId="0D2C4763" w14:textId="77777777" w:rsidR="00F83533" w:rsidRDefault="00F00EEC">
      <w:pPr>
        <w:widowControl w:val="0"/>
        <w:spacing w:after="100"/>
        <w:jc w:val="both"/>
      </w:pPr>
      <w:proofErr w:type="gramStart"/>
      <w:r>
        <w:rPr>
          <w:sz w:val="20"/>
          <w:szCs w:val="20"/>
        </w:rPr>
        <w:t>where</w:t>
      </w:r>
      <w:proofErr w:type="gramEnd"/>
      <w:r>
        <w:rPr>
          <w:sz w:val="20"/>
          <w:szCs w:val="20"/>
        </w:rPr>
        <w:t xml:space="preserve"> Y refers to the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source node and X the target. </w:t>
      </w:r>
      <w:proofErr w:type="gramStart"/>
      <w:r>
        <w:rPr>
          <w:sz w:val="20"/>
          <w:szCs w:val="20"/>
        </w:rPr>
        <w:t>n</w:t>
      </w:r>
      <w:proofErr w:type="gramEnd"/>
      <w:r>
        <w:rPr>
          <w:sz w:val="20"/>
          <w:szCs w:val="20"/>
        </w:rPr>
        <w:t xml:space="preserve"> is an index used to signify the reference time step (scene), and k refers to the history length of the target being com- pared to be influence of the source [4]. The</w:t>
      </w:r>
      <w:r>
        <w:rPr>
          <w:sz w:val="20"/>
          <w:szCs w:val="20"/>
        </w:rPr>
        <w:t xml:space="preserve"> summation states that all possible combinations of states will be con- </w:t>
      </w:r>
      <w:proofErr w:type="spellStart"/>
      <w:r>
        <w:rPr>
          <w:sz w:val="20"/>
          <w:szCs w:val="20"/>
        </w:rPr>
        <w:t>sidered</w:t>
      </w:r>
      <w:proofErr w:type="spellEnd"/>
      <w:r>
        <w:rPr>
          <w:sz w:val="20"/>
          <w:szCs w:val="20"/>
        </w:rPr>
        <w:t xml:space="preserve"> for all possible time steps of length k+</w:t>
      </w:r>
      <w:proofErr w:type="gramStart"/>
      <w:r>
        <w:rPr>
          <w:sz w:val="20"/>
          <w:szCs w:val="20"/>
        </w:rPr>
        <w:t>1</w:t>
      </w:r>
      <w:proofErr w:type="gramEnd"/>
      <w:r>
        <w:rPr>
          <w:sz w:val="20"/>
          <w:szCs w:val="20"/>
        </w:rPr>
        <w:t>. In short, the above equation compares the amount of information contained within the self-history of character X as to its own future</w:t>
      </w:r>
      <w:r>
        <w:rPr>
          <w:sz w:val="20"/>
          <w:szCs w:val="20"/>
        </w:rPr>
        <w:t xml:space="preserve"> state, with the increased amount of </w:t>
      </w:r>
      <w:proofErr w:type="spellStart"/>
      <w:r>
        <w:rPr>
          <w:sz w:val="20"/>
          <w:szCs w:val="20"/>
        </w:rPr>
        <w:t>infor</w:t>
      </w:r>
      <w:proofErr w:type="spellEnd"/>
      <w:r>
        <w:rPr>
          <w:sz w:val="20"/>
          <w:szCs w:val="20"/>
        </w:rPr>
        <w:t xml:space="preserve">- </w:t>
      </w:r>
      <w:proofErr w:type="spellStart"/>
      <w:proofErr w:type="gramStart"/>
      <w:r>
        <w:rPr>
          <w:sz w:val="20"/>
          <w:szCs w:val="20"/>
        </w:rPr>
        <w:t>mation</w:t>
      </w:r>
      <w:proofErr w:type="spellEnd"/>
      <w:r>
        <w:rPr>
          <w:sz w:val="20"/>
          <w:szCs w:val="20"/>
        </w:rPr>
        <w:t xml:space="preserve"> which</w:t>
      </w:r>
      <w:proofErr w:type="gramEnd"/>
      <w:r>
        <w:rPr>
          <w:sz w:val="20"/>
          <w:szCs w:val="20"/>
        </w:rPr>
        <w:t xml:space="preserve"> would be gleaned if the current status of character Y is known. </w:t>
      </w:r>
      <w:proofErr w:type="gramStart"/>
      <w:r>
        <w:rPr>
          <w:sz w:val="20"/>
          <w:szCs w:val="20"/>
        </w:rPr>
        <w:t>Therefore</w:t>
      </w:r>
      <w:proofErr w:type="gramEnd"/>
      <w:r>
        <w:rPr>
          <w:sz w:val="20"/>
          <w:szCs w:val="20"/>
        </w:rPr>
        <w:t xml:space="preserve"> TE references the </w:t>
      </w:r>
      <w:proofErr w:type="spellStart"/>
      <w:r>
        <w:rPr>
          <w:sz w:val="20"/>
          <w:szCs w:val="20"/>
        </w:rPr>
        <w:t>affect</w:t>
      </w:r>
      <w:proofErr w:type="spellEnd"/>
      <w:r>
        <w:rPr>
          <w:sz w:val="20"/>
          <w:szCs w:val="20"/>
        </w:rPr>
        <w:t xml:space="preserve"> of character Y on character X.</w:t>
      </w:r>
    </w:p>
    <w:p w14:paraId="76BB4BF8" w14:textId="77777777" w:rsidR="00F83533" w:rsidRDefault="00F00EEC">
      <w:pPr>
        <w:widowControl w:val="0"/>
        <w:spacing w:after="100"/>
      </w:pPr>
      <w:r>
        <w:rPr>
          <w:sz w:val="18"/>
          <w:szCs w:val="18"/>
        </w:rPr>
        <w:t>|</w:t>
      </w:r>
      <w:proofErr w:type="spellStart"/>
      <w:r>
        <w:rPr>
          <w:sz w:val="18"/>
          <w:szCs w:val="18"/>
        </w:rPr>
        <w:t>xk</w:t>
      </w:r>
      <w:proofErr w:type="spellEnd"/>
      <w:r>
        <w:rPr>
          <w:sz w:val="18"/>
          <w:szCs w:val="18"/>
        </w:rPr>
        <w:t xml:space="preserve"> n</w:t>
      </w:r>
    </w:p>
    <w:p w14:paraId="0A5E7357" w14:textId="77777777" w:rsidR="00F83533" w:rsidRDefault="00F00EEC">
      <w:pPr>
        <w:widowControl w:val="0"/>
        <w:spacing w:after="100"/>
      </w:pPr>
      <w:proofErr w:type="gramStart"/>
      <w:r>
        <w:rPr>
          <w:sz w:val="20"/>
          <w:szCs w:val="20"/>
        </w:rPr>
        <w:t>,y</w:t>
      </w:r>
      <w:proofErr w:type="gramEnd"/>
    </w:p>
    <w:p w14:paraId="647B8906" w14:textId="77777777" w:rsidR="00F83533" w:rsidRDefault="00F00EEC">
      <w:pPr>
        <w:widowControl w:val="0"/>
        <w:spacing w:after="100"/>
      </w:pPr>
      <w:proofErr w:type="gramStart"/>
      <w:r>
        <w:rPr>
          <w:sz w:val="18"/>
          <w:szCs w:val="18"/>
        </w:rPr>
        <w:t>n</w:t>
      </w:r>
      <w:proofErr w:type="gramEnd"/>
    </w:p>
    <w:p w14:paraId="7244A2C3" w14:textId="77777777" w:rsidR="00F83533" w:rsidRDefault="00F00EEC">
      <w:pPr>
        <w:widowControl w:val="0"/>
        <w:spacing w:after="100"/>
      </w:pPr>
      <w:r>
        <w:rPr>
          <w:sz w:val="20"/>
          <w:szCs w:val="20"/>
        </w:rPr>
        <w:t>)</w:t>
      </w:r>
    </w:p>
    <w:p w14:paraId="4E250F25" w14:textId="77777777" w:rsidR="00F83533" w:rsidRDefault="00F00EEC">
      <w:pPr>
        <w:widowControl w:val="0"/>
        <w:spacing w:after="100"/>
      </w:pPr>
      <w:proofErr w:type="gramStart"/>
      <w:r>
        <w:rPr>
          <w:sz w:val="18"/>
          <w:szCs w:val="18"/>
        </w:rPr>
        <w:t>,x</w:t>
      </w:r>
      <w:proofErr w:type="gramEnd"/>
    </w:p>
    <w:p w14:paraId="7EC2E577" w14:textId="77777777" w:rsidR="00F83533" w:rsidRDefault="00F00EEC">
      <w:pPr>
        <w:widowControl w:val="0"/>
        <w:spacing w:after="100"/>
      </w:pPr>
      <w:proofErr w:type="gramStart"/>
      <w:r>
        <w:rPr>
          <w:sz w:val="18"/>
          <w:szCs w:val="18"/>
        </w:rPr>
        <w:t>n+</w:t>
      </w:r>
      <w:proofErr w:type="gramEnd"/>
      <w:r>
        <w:rPr>
          <w:sz w:val="18"/>
          <w:szCs w:val="18"/>
        </w:rPr>
        <w:t>1</w:t>
      </w:r>
    </w:p>
    <w:p w14:paraId="15E9FD12" w14:textId="77777777" w:rsidR="00F83533" w:rsidRDefault="00F00EEC">
      <w:pPr>
        <w:widowControl w:val="0"/>
        <w:spacing w:after="100"/>
      </w:pPr>
      <w:proofErr w:type="gramStart"/>
      <w:r>
        <w:rPr>
          <w:sz w:val="18"/>
          <w:szCs w:val="18"/>
        </w:rPr>
        <w:t>,y</w:t>
      </w:r>
      <w:proofErr w:type="gramEnd"/>
    </w:p>
    <w:p w14:paraId="4C9E5250" w14:textId="77777777" w:rsidR="00F83533" w:rsidRDefault="00F00EEC">
      <w:pPr>
        <w:widowControl w:val="0"/>
        <w:spacing w:after="100"/>
      </w:pPr>
      <w:proofErr w:type="gramStart"/>
      <w:r>
        <w:rPr>
          <w:sz w:val="18"/>
          <w:szCs w:val="18"/>
        </w:rPr>
        <w:t>n</w:t>
      </w:r>
      <w:proofErr w:type="gramEnd"/>
    </w:p>
    <w:p w14:paraId="70C8986F" w14:textId="77777777" w:rsidR="00F83533" w:rsidRDefault="00F00EEC">
      <w:pPr>
        <w:widowControl w:val="0"/>
        <w:spacing w:after="100"/>
      </w:pPr>
      <w:r>
        <w:rPr>
          <w:sz w:val="18"/>
          <w:szCs w:val="18"/>
        </w:rPr>
        <w:t>)</w:t>
      </w:r>
    </w:p>
    <w:p w14:paraId="5A8CBE34" w14:textId="77777777" w:rsidR="00F83533" w:rsidRDefault="00F00EEC">
      <w:pPr>
        <w:widowControl w:val="0"/>
        <w:spacing w:after="100"/>
      </w:pPr>
      <w:proofErr w:type="gramStart"/>
      <w:r>
        <w:rPr>
          <w:sz w:val="20"/>
          <w:szCs w:val="20"/>
        </w:rPr>
        <w:t>p(x</w:t>
      </w:r>
      <w:proofErr w:type="gramEnd"/>
    </w:p>
    <w:p w14:paraId="6469AFAC" w14:textId="77777777" w:rsidR="00F83533" w:rsidRDefault="00F00EEC">
      <w:pPr>
        <w:widowControl w:val="0"/>
        <w:spacing w:after="100"/>
      </w:pPr>
      <w:proofErr w:type="gramStart"/>
      <w:r>
        <w:rPr>
          <w:sz w:val="18"/>
          <w:szCs w:val="18"/>
        </w:rPr>
        <w:t>n+</w:t>
      </w:r>
      <w:proofErr w:type="gramEnd"/>
      <w:r>
        <w:rPr>
          <w:sz w:val="18"/>
          <w:szCs w:val="18"/>
        </w:rPr>
        <w:t>1</w:t>
      </w:r>
    </w:p>
    <w:p w14:paraId="45855112" w14:textId="77777777" w:rsidR="00F83533" w:rsidRDefault="00F00EEC">
      <w:pPr>
        <w:widowControl w:val="0"/>
        <w:spacing w:after="100"/>
      </w:pPr>
      <w:r>
        <w:rPr>
          <w:sz w:val="18"/>
          <w:szCs w:val="18"/>
        </w:rPr>
        <w:t>|</w:t>
      </w:r>
      <w:proofErr w:type="spellStart"/>
      <w:r>
        <w:rPr>
          <w:sz w:val="18"/>
          <w:szCs w:val="18"/>
        </w:rPr>
        <w:t>xk</w:t>
      </w:r>
      <w:proofErr w:type="spellEnd"/>
      <w:r>
        <w:rPr>
          <w:sz w:val="18"/>
          <w:szCs w:val="18"/>
        </w:rPr>
        <w:t xml:space="preserve"> n</w:t>
      </w:r>
    </w:p>
    <w:p w14:paraId="2683F57C" w14:textId="77777777" w:rsidR="00F83533" w:rsidRDefault="00F00EEC">
      <w:pPr>
        <w:widowControl w:val="0"/>
        <w:spacing w:after="100"/>
      </w:pPr>
      <w:r>
        <w:rPr>
          <w:sz w:val="20"/>
          <w:szCs w:val="20"/>
        </w:rPr>
        <w:t>)</w:t>
      </w:r>
    </w:p>
    <w:p w14:paraId="2F6D56A3" w14:textId="77777777" w:rsidR="00F83533" w:rsidRDefault="00F00EEC">
      <w:r>
        <w:br w:type="page"/>
      </w:r>
    </w:p>
    <w:p w14:paraId="10A174B9" w14:textId="77777777" w:rsidR="00F83533" w:rsidRDefault="00F00EEC">
      <w:pPr>
        <w:widowControl w:val="0"/>
        <w:spacing w:after="100"/>
      </w:pPr>
      <w:r>
        <w:rPr>
          <w:sz w:val="18"/>
          <w:szCs w:val="18"/>
        </w:rPr>
        <w:lastRenderedPageBreak/>
        <w:t>FIG. 1. The summation of</w:t>
      </w:r>
      <w:r>
        <w:rPr>
          <w:sz w:val="18"/>
          <w:szCs w:val="18"/>
        </w:rPr>
        <w:t xml:space="preserve"> all character interactions for the entire play. </w:t>
      </w:r>
      <w:proofErr w:type="gramStart"/>
      <w:r>
        <w:rPr>
          <w:sz w:val="18"/>
          <w:szCs w:val="18"/>
        </w:rPr>
        <w:t>edge</w:t>
      </w:r>
      <w:proofErr w:type="gramEnd"/>
      <w:r>
        <w:rPr>
          <w:sz w:val="18"/>
          <w:szCs w:val="18"/>
        </w:rPr>
        <w:t xml:space="preserve"> weights reflect total communication, </w:t>
      </w:r>
      <w:proofErr w:type="spellStart"/>
      <w:r>
        <w:rPr>
          <w:sz w:val="18"/>
          <w:szCs w:val="18"/>
        </w:rPr>
        <w:t>where as</w:t>
      </w:r>
      <w:proofErr w:type="spellEnd"/>
      <w:r>
        <w:rPr>
          <w:sz w:val="18"/>
          <w:szCs w:val="18"/>
        </w:rPr>
        <w:t xml:space="preserve"> the size of the nodes reflect the summation of all incoming communications from any other node.</w:t>
      </w:r>
    </w:p>
    <w:p w14:paraId="1D0797F4" w14:textId="77777777" w:rsidR="00F83533" w:rsidRDefault="00F00EEC">
      <w:pPr>
        <w:widowControl w:val="0"/>
        <w:spacing w:after="100"/>
      </w:pPr>
      <w:r>
        <w:rPr>
          <w:sz w:val="18"/>
          <w:szCs w:val="18"/>
        </w:rPr>
        <w:t>III. RESULTS</w:t>
      </w:r>
    </w:p>
    <w:p w14:paraId="475D2EB4" w14:textId="77777777" w:rsidR="00F83533" w:rsidRDefault="00F00EEC">
      <w:pPr>
        <w:widowControl w:val="0"/>
        <w:spacing w:after="100"/>
        <w:ind w:firstLine="201"/>
        <w:jc w:val="both"/>
      </w:pPr>
      <w:r>
        <w:rPr>
          <w:sz w:val="20"/>
          <w:szCs w:val="20"/>
        </w:rPr>
        <w:t xml:space="preserve">An overview of all character interactions </w:t>
      </w:r>
      <w:proofErr w:type="gramStart"/>
      <w:r>
        <w:rPr>
          <w:sz w:val="20"/>
          <w:szCs w:val="20"/>
        </w:rPr>
        <w:t>is di</w:t>
      </w:r>
      <w:r>
        <w:rPr>
          <w:sz w:val="20"/>
          <w:szCs w:val="20"/>
        </w:rPr>
        <w:t>splayed</w:t>
      </w:r>
      <w:proofErr w:type="gramEnd"/>
      <w:r>
        <w:rPr>
          <w:sz w:val="20"/>
          <w:szCs w:val="20"/>
        </w:rPr>
        <w:t xml:space="preserve"> in the circular network diagram of FIG. 1. Here, the weights of the connecting edges reflect the total </w:t>
      </w:r>
      <w:proofErr w:type="spellStart"/>
      <w:r>
        <w:rPr>
          <w:sz w:val="20"/>
          <w:szCs w:val="20"/>
        </w:rPr>
        <w:t>interac</w:t>
      </w:r>
      <w:proofErr w:type="spellEnd"/>
      <w:r>
        <w:rPr>
          <w:sz w:val="20"/>
          <w:szCs w:val="20"/>
        </w:rPr>
        <w:t xml:space="preserve">- </w:t>
      </w:r>
      <w:proofErr w:type="spellStart"/>
      <w:r>
        <w:rPr>
          <w:sz w:val="20"/>
          <w:szCs w:val="20"/>
        </w:rPr>
        <w:t>tions</w:t>
      </w:r>
      <w:proofErr w:type="spellEnd"/>
      <w:r>
        <w:rPr>
          <w:sz w:val="20"/>
          <w:szCs w:val="20"/>
        </w:rPr>
        <w:t xml:space="preserve"> between any two characters throughout all scenes of the play, with the size of the individual character nodes reflecting their tot</w:t>
      </w:r>
      <w:r>
        <w:rPr>
          <w:sz w:val="20"/>
          <w:szCs w:val="20"/>
        </w:rPr>
        <w:t xml:space="preserve">al incoming weights. The transfer </w:t>
      </w:r>
      <w:proofErr w:type="spellStart"/>
      <w:r>
        <w:rPr>
          <w:sz w:val="20"/>
          <w:szCs w:val="20"/>
        </w:rPr>
        <w:t>en</w:t>
      </w:r>
      <w:proofErr w:type="spellEnd"/>
      <w:r>
        <w:rPr>
          <w:sz w:val="20"/>
          <w:szCs w:val="20"/>
        </w:rPr>
        <w:t xml:space="preserve">- </w:t>
      </w:r>
      <w:proofErr w:type="spellStart"/>
      <w:r>
        <w:rPr>
          <w:sz w:val="20"/>
          <w:szCs w:val="20"/>
        </w:rPr>
        <w:t>tropy</w:t>
      </w:r>
      <w:proofErr w:type="spellEnd"/>
      <w:r>
        <w:rPr>
          <w:sz w:val="20"/>
          <w:szCs w:val="20"/>
        </w:rPr>
        <w:t xml:space="preserve"> statistics displayed in FIG. 2 evidence a system where the majority of node pairs </w:t>
      </w:r>
      <w:proofErr w:type="gramStart"/>
      <w:r>
        <w:rPr>
          <w:sz w:val="20"/>
          <w:szCs w:val="20"/>
        </w:rPr>
        <w:t>( 77</w:t>
      </w:r>
      <w:proofErr w:type="gramEnd"/>
      <w:r>
        <w:rPr>
          <w:sz w:val="20"/>
          <w:szCs w:val="20"/>
        </w:rPr>
        <w:t>%) contain a non- zero transfer entropy. Slightly more than half of which, do no share an edge with one another (42% vs. 35%).</w:t>
      </w:r>
      <w:r>
        <w:rPr>
          <w:sz w:val="20"/>
          <w:szCs w:val="20"/>
        </w:rPr>
        <w:t xml:space="preserve"> FIG 3 displays the transfer entropy of all character pairs in rank order (blue lines) against a randomly generated network of character interactions with the same average of total character appearances (gray line with + - 1 SD gray region). It is of note </w:t>
      </w:r>
      <w:r>
        <w:rPr>
          <w:sz w:val="20"/>
          <w:szCs w:val="20"/>
        </w:rPr>
        <w:t xml:space="preserve">that the entire TE character line is below that of the randomized network, and </w:t>
      </w:r>
      <w:ins w:id="28" w:author="Kelle Dhein" w:date="2016-04-29T22:45:00Z">
        <w:r>
          <w:rPr>
            <w:sz w:val="20"/>
            <w:szCs w:val="20"/>
          </w:rPr>
          <w:t>except</w:t>
        </w:r>
      </w:ins>
      <w:del w:id="29" w:author="Kelle Dhein" w:date="2016-04-29T22:45:00Z">
        <w:r>
          <w:rPr>
            <w:sz w:val="20"/>
            <w:szCs w:val="20"/>
          </w:rPr>
          <w:delText>accept</w:delText>
        </w:r>
      </w:del>
      <w:r>
        <w:rPr>
          <w:sz w:val="20"/>
          <w:szCs w:val="20"/>
        </w:rPr>
        <w:t xml:space="preserve"> for one location, </w:t>
      </w:r>
      <w:proofErr w:type="gramStart"/>
      <w:r>
        <w:rPr>
          <w:sz w:val="20"/>
          <w:szCs w:val="20"/>
        </w:rPr>
        <w:t>is also</w:t>
      </w:r>
      <w:proofErr w:type="gramEnd"/>
      <w:r>
        <w:rPr>
          <w:sz w:val="20"/>
          <w:szCs w:val="20"/>
        </w:rPr>
        <w:t xml:space="preserve"> below one standard deviation.</w:t>
      </w:r>
    </w:p>
    <w:p w14:paraId="5CD578AB" w14:textId="77777777" w:rsidR="00F83533" w:rsidRDefault="00F00EEC">
      <w:pPr>
        <w:widowControl w:val="0"/>
        <w:spacing w:after="100"/>
      </w:pPr>
      <w:r>
        <w:rPr>
          <w:sz w:val="18"/>
          <w:szCs w:val="18"/>
        </w:rPr>
        <w:t>IV. DISCUSSION</w:t>
      </w:r>
    </w:p>
    <w:p w14:paraId="04832AB1" w14:textId="77777777" w:rsidR="00F83533" w:rsidRDefault="00F00EEC">
      <w:pPr>
        <w:widowControl w:val="0"/>
        <w:spacing w:after="100"/>
        <w:ind w:firstLine="196"/>
        <w:jc w:val="both"/>
      </w:pPr>
      <w:r>
        <w:rPr>
          <w:sz w:val="20"/>
          <w:szCs w:val="20"/>
        </w:rPr>
        <w:t>When the transfer entropy is viewed in rank order against randomized networks (blue line in FIG 3 against the gray region), it becomes apparent that the sequence of source character appearances imparts less information</w:t>
      </w:r>
    </w:p>
    <w:p w14:paraId="3709715D" w14:textId="77777777" w:rsidR="00F83533" w:rsidRDefault="00F00EEC">
      <w:pPr>
        <w:widowControl w:val="0"/>
        <w:spacing w:after="100"/>
      </w:pPr>
      <w:r>
        <w:rPr>
          <w:sz w:val="18"/>
          <w:szCs w:val="18"/>
        </w:rPr>
        <w:t>Edge No Edge</w:t>
      </w:r>
    </w:p>
    <w:p w14:paraId="004EC4F2" w14:textId="77777777" w:rsidR="00F83533" w:rsidRDefault="00F00EEC">
      <w:pPr>
        <w:widowControl w:val="0"/>
        <w:spacing w:after="100"/>
      </w:pPr>
      <w:r>
        <w:rPr>
          <w:sz w:val="18"/>
          <w:szCs w:val="18"/>
        </w:rPr>
        <w:t>40</w:t>
      </w:r>
    </w:p>
    <w:p w14:paraId="68E62851" w14:textId="77777777" w:rsidR="00F83533" w:rsidRDefault="00F00EEC">
      <w:pPr>
        <w:widowControl w:val="0"/>
        <w:spacing w:after="100"/>
      </w:pPr>
      <w:r>
        <w:rPr>
          <w:sz w:val="18"/>
          <w:szCs w:val="18"/>
        </w:rPr>
        <w:t>30</w:t>
      </w:r>
    </w:p>
    <w:p w14:paraId="60A5924D" w14:textId="77777777" w:rsidR="00F83533" w:rsidRDefault="00F00EEC">
      <w:pPr>
        <w:widowControl w:val="0"/>
        <w:spacing w:after="100"/>
      </w:pPr>
      <w:r>
        <w:rPr>
          <w:sz w:val="18"/>
          <w:szCs w:val="18"/>
        </w:rPr>
        <w:t>20</w:t>
      </w:r>
    </w:p>
    <w:p w14:paraId="4AEA8B42" w14:textId="77777777" w:rsidR="00F83533" w:rsidRDefault="00F00EEC">
      <w:pPr>
        <w:widowControl w:val="0"/>
        <w:spacing w:after="100"/>
      </w:pPr>
      <w:r>
        <w:rPr>
          <w:sz w:val="18"/>
          <w:szCs w:val="18"/>
        </w:rPr>
        <w:t>10</w:t>
      </w:r>
    </w:p>
    <w:p w14:paraId="22ED4369" w14:textId="77777777" w:rsidR="00F83533" w:rsidRDefault="00F00EEC">
      <w:pPr>
        <w:widowControl w:val="0"/>
        <w:spacing w:after="100"/>
      </w:pPr>
      <w:proofErr w:type="gramStart"/>
      <w:r>
        <w:rPr>
          <w:sz w:val="18"/>
          <w:szCs w:val="18"/>
        </w:rPr>
        <w:t>p</w:t>
      </w:r>
      <w:proofErr w:type="gramEnd"/>
    </w:p>
    <w:p w14:paraId="033FE439" w14:textId="77777777" w:rsidR="00F83533" w:rsidRDefault="00F00EEC">
      <w:pPr>
        <w:widowControl w:val="0"/>
        <w:spacing w:after="100"/>
      </w:pPr>
      <w:r>
        <w:rPr>
          <w:sz w:val="18"/>
          <w:szCs w:val="18"/>
        </w:rPr>
        <w:t>0</w:t>
      </w:r>
    </w:p>
    <w:p w14:paraId="4523005A" w14:textId="77777777" w:rsidR="00F83533" w:rsidRDefault="00F00EEC">
      <w:pPr>
        <w:widowControl w:val="0"/>
        <w:spacing w:after="100"/>
      </w:pPr>
      <w:r>
        <w:rPr>
          <w:sz w:val="18"/>
          <w:szCs w:val="18"/>
        </w:rPr>
        <w:t>TE &gt; 0 T</w:t>
      </w:r>
      <w:r>
        <w:rPr>
          <w:sz w:val="18"/>
          <w:szCs w:val="18"/>
        </w:rPr>
        <w:t>E = 0 TE &gt; 0 TE = 0</w:t>
      </w:r>
    </w:p>
    <w:p w14:paraId="6AD14587" w14:textId="77777777" w:rsidR="00F83533" w:rsidRDefault="00F00EEC">
      <w:pPr>
        <w:widowControl w:val="0"/>
        <w:spacing w:after="100"/>
        <w:jc w:val="both"/>
      </w:pPr>
      <w:r>
        <w:rPr>
          <w:sz w:val="18"/>
          <w:szCs w:val="18"/>
        </w:rPr>
        <w:t xml:space="preserve">FIG. 2. Percentage of all node pairs categorized by the </w:t>
      </w:r>
      <w:proofErr w:type="spellStart"/>
      <w:r>
        <w:rPr>
          <w:sz w:val="18"/>
          <w:szCs w:val="18"/>
        </w:rPr>
        <w:t>pres</w:t>
      </w:r>
      <w:proofErr w:type="spellEnd"/>
      <w:r>
        <w:rPr>
          <w:sz w:val="18"/>
          <w:szCs w:val="18"/>
        </w:rPr>
        <w:t xml:space="preserve">- </w:t>
      </w:r>
      <w:proofErr w:type="spellStart"/>
      <w:r>
        <w:rPr>
          <w:sz w:val="18"/>
          <w:szCs w:val="18"/>
        </w:rPr>
        <w:t>ence</w:t>
      </w:r>
      <w:proofErr w:type="spellEnd"/>
      <w:r>
        <w:rPr>
          <w:sz w:val="18"/>
          <w:szCs w:val="18"/>
        </w:rPr>
        <w:t xml:space="preserve"> of a connecting edge, and the presence of a non-zero transfer entropy for the couple</w:t>
      </w:r>
    </w:p>
    <w:p w14:paraId="79652BCC" w14:textId="77777777" w:rsidR="00F83533" w:rsidRDefault="00F00EEC">
      <w:pPr>
        <w:widowControl w:val="0"/>
        <w:spacing w:after="100"/>
      </w:pPr>
      <w:proofErr w:type="gramStart"/>
      <w:r>
        <w:rPr>
          <w:sz w:val="18"/>
          <w:szCs w:val="18"/>
        </w:rPr>
        <w:t>r</w:t>
      </w:r>
      <w:proofErr w:type="gramEnd"/>
    </w:p>
    <w:p w14:paraId="394E36B5" w14:textId="77777777" w:rsidR="00F83533" w:rsidRDefault="00F00EEC">
      <w:pPr>
        <w:widowControl w:val="0"/>
        <w:spacing w:after="100"/>
      </w:pPr>
      <w:proofErr w:type="gramStart"/>
      <w:r>
        <w:rPr>
          <w:sz w:val="18"/>
          <w:szCs w:val="18"/>
        </w:rPr>
        <w:t>e</w:t>
      </w:r>
      <w:proofErr w:type="gramEnd"/>
    </w:p>
    <w:p w14:paraId="08959280" w14:textId="77777777" w:rsidR="00F83533" w:rsidRDefault="00F00EEC">
      <w:pPr>
        <w:widowControl w:val="0"/>
        <w:spacing w:after="100"/>
      </w:pPr>
      <w:proofErr w:type="gramStart"/>
      <w:r>
        <w:rPr>
          <w:sz w:val="18"/>
          <w:szCs w:val="18"/>
        </w:rPr>
        <w:t>c</w:t>
      </w:r>
      <w:proofErr w:type="gramEnd"/>
    </w:p>
    <w:p w14:paraId="6D21FCAF" w14:textId="77777777" w:rsidR="00F83533" w:rsidRDefault="00F00EEC">
      <w:pPr>
        <w:widowControl w:val="0"/>
        <w:spacing w:after="100"/>
      </w:pPr>
      <w:proofErr w:type="gramStart"/>
      <w:r>
        <w:rPr>
          <w:sz w:val="18"/>
          <w:szCs w:val="18"/>
        </w:rPr>
        <w:t>e</w:t>
      </w:r>
      <w:proofErr w:type="gramEnd"/>
    </w:p>
    <w:p w14:paraId="4BE7AAA7" w14:textId="77777777" w:rsidR="00F83533" w:rsidRDefault="00F00EEC">
      <w:pPr>
        <w:widowControl w:val="0"/>
        <w:spacing w:after="100"/>
      </w:pPr>
      <w:proofErr w:type="gramStart"/>
      <w:r>
        <w:rPr>
          <w:sz w:val="18"/>
          <w:szCs w:val="18"/>
        </w:rPr>
        <w:t>n</w:t>
      </w:r>
      <w:proofErr w:type="gramEnd"/>
    </w:p>
    <w:p w14:paraId="118AA3DC" w14:textId="77777777" w:rsidR="00F83533" w:rsidRDefault="00F00EEC">
      <w:pPr>
        <w:widowControl w:val="0"/>
        <w:spacing w:after="100"/>
      </w:pPr>
      <w:proofErr w:type="gramStart"/>
      <w:r>
        <w:rPr>
          <w:sz w:val="18"/>
          <w:szCs w:val="18"/>
        </w:rPr>
        <w:t>t</w:t>
      </w:r>
      <w:proofErr w:type="gramEnd"/>
    </w:p>
    <w:p w14:paraId="0EBCE493" w14:textId="77777777" w:rsidR="00F83533" w:rsidRDefault="00F00EEC">
      <w:pPr>
        <w:widowControl w:val="0"/>
        <w:spacing w:after="100"/>
      </w:pPr>
      <w:proofErr w:type="gramStart"/>
      <w:r>
        <w:rPr>
          <w:sz w:val="18"/>
          <w:szCs w:val="18"/>
        </w:rPr>
        <w:t>o</w:t>
      </w:r>
      <w:proofErr w:type="gramEnd"/>
    </w:p>
    <w:p w14:paraId="7F9990F9" w14:textId="77777777" w:rsidR="00F83533" w:rsidRDefault="00F00EEC">
      <w:pPr>
        <w:widowControl w:val="0"/>
        <w:spacing w:after="100"/>
      </w:pPr>
      <w:proofErr w:type="gramStart"/>
      <w:r>
        <w:rPr>
          <w:sz w:val="18"/>
          <w:szCs w:val="18"/>
        </w:rPr>
        <w:t>f</w:t>
      </w:r>
      <w:proofErr w:type="gramEnd"/>
    </w:p>
    <w:p w14:paraId="415B9BCA" w14:textId="77777777" w:rsidR="00F83533" w:rsidRDefault="00F00EEC">
      <w:pPr>
        <w:widowControl w:val="0"/>
        <w:spacing w:after="100"/>
      </w:pPr>
      <w:proofErr w:type="gramStart"/>
      <w:r>
        <w:rPr>
          <w:sz w:val="18"/>
          <w:szCs w:val="18"/>
        </w:rPr>
        <w:t>n</w:t>
      </w:r>
      <w:proofErr w:type="gramEnd"/>
    </w:p>
    <w:p w14:paraId="72746D9F" w14:textId="77777777" w:rsidR="00F83533" w:rsidRDefault="00F00EEC">
      <w:pPr>
        <w:widowControl w:val="0"/>
        <w:spacing w:after="100"/>
      </w:pPr>
      <w:proofErr w:type="gramStart"/>
      <w:r>
        <w:rPr>
          <w:sz w:val="18"/>
          <w:szCs w:val="18"/>
        </w:rPr>
        <w:t>o</w:t>
      </w:r>
      <w:proofErr w:type="gramEnd"/>
    </w:p>
    <w:p w14:paraId="779E5369" w14:textId="77777777" w:rsidR="00F83533" w:rsidRDefault="00F00EEC">
      <w:pPr>
        <w:widowControl w:val="0"/>
        <w:spacing w:after="100"/>
      </w:pPr>
      <w:proofErr w:type="gramStart"/>
      <w:r>
        <w:rPr>
          <w:sz w:val="18"/>
          <w:szCs w:val="18"/>
        </w:rPr>
        <w:t>d</w:t>
      </w:r>
      <w:proofErr w:type="gramEnd"/>
    </w:p>
    <w:p w14:paraId="0FF2DDA8" w14:textId="77777777" w:rsidR="00F83533" w:rsidRDefault="00F00EEC">
      <w:pPr>
        <w:widowControl w:val="0"/>
        <w:spacing w:after="100"/>
      </w:pPr>
      <w:proofErr w:type="gramStart"/>
      <w:r>
        <w:rPr>
          <w:sz w:val="18"/>
          <w:szCs w:val="18"/>
        </w:rPr>
        <w:t>e</w:t>
      </w:r>
      <w:proofErr w:type="gramEnd"/>
    </w:p>
    <w:p w14:paraId="732E28E8" w14:textId="77777777" w:rsidR="00F83533" w:rsidRDefault="00F00EEC">
      <w:pPr>
        <w:widowControl w:val="0"/>
        <w:spacing w:after="100"/>
      </w:pPr>
      <w:proofErr w:type="gramStart"/>
      <w:r>
        <w:rPr>
          <w:sz w:val="18"/>
          <w:szCs w:val="18"/>
        </w:rPr>
        <w:t>p</w:t>
      </w:r>
      <w:proofErr w:type="gramEnd"/>
    </w:p>
    <w:p w14:paraId="4CE432EF" w14:textId="77777777" w:rsidR="00F83533" w:rsidRDefault="00F00EEC">
      <w:pPr>
        <w:widowControl w:val="0"/>
        <w:spacing w:after="100"/>
      </w:pPr>
      <w:proofErr w:type="gramStart"/>
      <w:r>
        <w:rPr>
          <w:sz w:val="18"/>
          <w:szCs w:val="18"/>
        </w:rPr>
        <w:t>a</w:t>
      </w:r>
      <w:proofErr w:type="gramEnd"/>
    </w:p>
    <w:p w14:paraId="6982CEF7" w14:textId="77777777" w:rsidR="00F83533" w:rsidRDefault="00F00EEC">
      <w:pPr>
        <w:widowControl w:val="0"/>
        <w:spacing w:after="100"/>
      </w:pPr>
      <w:proofErr w:type="spellStart"/>
      <w:proofErr w:type="gramStart"/>
      <w:r>
        <w:rPr>
          <w:sz w:val="18"/>
          <w:szCs w:val="18"/>
        </w:rPr>
        <w:lastRenderedPageBreak/>
        <w:t>i</w:t>
      </w:r>
      <w:proofErr w:type="spellEnd"/>
      <w:proofErr w:type="gramEnd"/>
    </w:p>
    <w:p w14:paraId="5A4AD942" w14:textId="77777777" w:rsidR="00F83533" w:rsidRDefault="00F00EEC">
      <w:pPr>
        <w:widowControl w:val="0"/>
        <w:spacing w:after="100"/>
      </w:pPr>
      <w:proofErr w:type="gramStart"/>
      <w:r>
        <w:rPr>
          <w:sz w:val="18"/>
          <w:szCs w:val="18"/>
        </w:rPr>
        <w:t>r</w:t>
      </w:r>
      <w:proofErr w:type="gramEnd"/>
    </w:p>
    <w:p w14:paraId="047D98AA" w14:textId="77777777" w:rsidR="00F83533" w:rsidRDefault="00F00EEC">
      <w:pPr>
        <w:widowControl w:val="0"/>
        <w:spacing w:after="100"/>
      </w:pPr>
      <w:proofErr w:type="gramStart"/>
      <w:r>
        <w:rPr>
          <w:sz w:val="18"/>
          <w:szCs w:val="18"/>
        </w:rPr>
        <w:t>s</w:t>
      </w:r>
      <w:proofErr w:type="gramEnd"/>
    </w:p>
    <w:p w14:paraId="61566382" w14:textId="77777777" w:rsidR="00F83533" w:rsidRDefault="00F00EEC">
      <w:pPr>
        <w:widowControl w:val="0"/>
        <w:spacing w:after="100"/>
      </w:pPr>
      <w:r>
        <w:rPr>
          <w:sz w:val="20"/>
          <w:szCs w:val="20"/>
        </w:rPr>
        <w:t>2</w:t>
      </w:r>
    </w:p>
    <w:p w14:paraId="4A346371" w14:textId="77777777" w:rsidR="00F83533" w:rsidRDefault="00F00EEC">
      <w:r>
        <w:br w:type="page"/>
      </w:r>
    </w:p>
    <w:p w14:paraId="56D7D17F" w14:textId="77777777" w:rsidR="00F83533" w:rsidRDefault="00F00EEC">
      <w:pPr>
        <w:widowControl w:val="0"/>
        <w:spacing w:after="100"/>
      </w:pPr>
      <w:r>
        <w:rPr>
          <w:sz w:val="20"/>
          <w:szCs w:val="20"/>
        </w:rPr>
        <w:lastRenderedPageBreak/>
        <w:t>3</w:t>
      </w:r>
    </w:p>
    <w:p w14:paraId="308CE11C" w14:textId="77777777" w:rsidR="00F83533" w:rsidRDefault="00F00EEC">
      <w:pPr>
        <w:widowControl w:val="0"/>
        <w:spacing w:after="100"/>
      </w:pPr>
      <w:r>
        <w:rPr>
          <w:sz w:val="18"/>
          <w:szCs w:val="18"/>
        </w:rPr>
        <w:t>0.7</w:t>
      </w:r>
    </w:p>
    <w:p w14:paraId="27A4BF32" w14:textId="77777777" w:rsidR="00F83533" w:rsidRDefault="00F00EEC">
      <w:pPr>
        <w:widowControl w:val="0"/>
        <w:spacing w:after="100"/>
      </w:pPr>
      <w:r>
        <w:rPr>
          <w:sz w:val="18"/>
          <w:szCs w:val="18"/>
        </w:rPr>
        <w:t>0.6</w:t>
      </w:r>
    </w:p>
    <w:p w14:paraId="7647BAB3" w14:textId="77777777" w:rsidR="00F83533" w:rsidRDefault="00F00EEC">
      <w:pPr>
        <w:widowControl w:val="0"/>
        <w:spacing w:after="100"/>
      </w:pPr>
      <w:r>
        <w:rPr>
          <w:sz w:val="18"/>
          <w:szCs w:val="18"/>
        </w:rPr>
        <w:t>0.5</w:t>
      </w:r>
    </w:p>
    <w:p w14:paraId="38D2678E" w14:textId="77777777" w:rsidR="00F83533" w:rsidRDefault="00F00EEC">
      <w:pPr>
        <w:widowControl w:val="0"/>
        <w:spacing w:after="100"/>
      </w:pPr>
      <w:r>
        <w:rPr>
          <w:sz w:val="18"/>
          <w:szCs w:val="18"/>
        </w:rPr>
        <w:t>0.4</w:t>
      </w:r>
    </w:p>
    <w:p w14:paraId="7ADB763E" w14:textId="77777777" w:rsidR="00F83533" w:rsidRDefault="00F00EEC">
      <w:pPr>
        <w:widowControl w:val="0"/>
        <w:spacing w:after="100"/>
      </w:pPr>
      <w:proofErr w:type="spellStart"/>
      <w:r>
        <w:rPr>
          <w:rFonts w:ascii="Nova Mono" w:eastAsia="Nova Mono" w:hAnsi="Nova Mono" w:cs="Nova Mono"/>
          <w:sz w:val="20"/>
          <w:szCs w:val="20"/>
        </w:rPr>
        <w:t>Conrade</w:t>
      </w:r>
      <w:proofErr w:type="spellEnd"/>
      <w:r>
        <w:rPr>
          <w:rFonts w:ascii="Nova Mono" w:eastAsia="Nova Mono" w:hAnsi="Nova Mono" w:cs="Nova Mono"/>
          <w:sz w:val="20"/>
          <w:szCs w:val="20"/>
        </w:rPr>
        <w:t xml:space="preserve"> → Claudio</w:t>
      </w:r>
    </w:p>
    <w:p w14:paraId="5054298D" w14:textId="77777777" w:rsidR="00F83533" w:rsidRDefault="00F00EEC">
      <w:pPr>
        <w:widowControl w:val="0"/>
        <w:spacing w:after="100"/>
      </w:pPr>
      <w:proofErr w:type="spellStart"/>
      <w:r>
        <w:rPr>
          <w:rFonts w:ascii="Nova Mono" w:eastAsia="Nova Mono" w:hAnsi="Nova Mono" w:cs="Nova Mono"/>
          <w:sz w:val="20"/>
          <w:szCs w:val="20"/>
        </w:rPr>
        <w:t>Borachio</w:t>
      </w:r>
      <w:proofErr w:type="spellEnd"/>
      <w:r>
        <w:rPr>
          <w:rFonts w:ascii="Nova Mono" w:eastAsia="Nova Mono" w:hAnsi="Nova Mono" w:cs="Nova Mono"/>
          <w:sz w:val="20"/>
          <w:szCs w:val="20"/>
        </w:rPr>
        <w:t xml:space="preserve"> → Claudio</w:t>
      </w:r>
    </w:p>
    <w:p w14:paraId="47CAD7F8" w14:textId="77777777" w:rsidR="00F83533" w:rsidRDefault="00F00EEC">
      <w:pPr>
        <w:widowControl w:val="0"/>
        <w:spacing w:after="100"/>
      </w:pPr>
      <w:r>
        <w:rPr>
          <w:rFonts w:ascii="Courier New" w:eastAsia="Courier New" w:hAnsi="Courier New" w:cs="Courier New"/>
          <w:sz w:val="20"/>
          <w:szCs w:val="20"/>
        </w:rPr>
        <w:t>E T</w:t>
      </w:r>
    </w:p>
    <w:p w14:paraId="4BCC2573" w14:textId="77777777" w:rsidR="00F83533" w:rsidRDefault="00F00EEC">
      <w:pPr>
        <w:widowControl w:val="0"/>
        <w:spacing w:after="100"/>
      </w:pPr>
      <w:r>
        <w:rPr>
          <w:sz w:val="18"/>
          <w:szCs w:val="18"/>
        </w:rPr>
        <w:t>0.3</w:t>
      </w:r>
    </w:p>
    <w:p w14:paraId="71C59D3E" w14:textId="77777777" w:rsidR="00F83533" w:rsidRDefault="00F00EEC">
      <w:pPr>
        <w:widowControl w:val="0"/>
        <w:spacing w:after="100"/>
      </w:pPr>
      <w:r>
        <w:rPr>
          <w:rFonts w:ascii="Nova Mono" w:eastAsia="Nova Mono" w:hAnsi="Nova Mono" w:cs="Nova Mono"/>
          <w:sz w:val="20"/>
          <w:szCs w:val="20"/>
        </w:rPr>
        <w:t>Don John → Claudio</w:t>
      </w:r>
    </w:p>
    <w:p w14:paraId="452E4604" w14:textId="77777777" w:rsidR="00F83533" w:rsidRDefault="00F00EEC">
      <w:pPr>
        <w:widowControl w:val="0"/>
        <w:spacing w:after="100"/>
      </w:pPr>
      <w:r>
        <w:rPr>
          <w:sz w:val="18"/>
          <w:szCs w:val="18"/>
        </w:rPr>
        <w:t>0.2</w:t>
      </w:r>
    </w:p>
    <w:p w14:paraId="1B40CFE9" w14:textId="77777777" w:rsidR="00F83533" w:rsidRDefault="00F00EEC">
      <w:pPr>
        <w:widowControl w:val="0"/>
        <w:spacing w:after="100"/>
      </w:pPr>
      <w:r>
        <w:rPr>
          <w:sz w:val="18"/>
          <w:szCs w:val="18"/>
        </w:rPr>
        <w:t>0.1</w:t>
      </w:r>
    </w:p>
    <w:p w14:paraId="2074E9EC" w14:textId="77777777" w:rsidR="00F83533" w:rsidRDefault="00F00EEC">
      <w:pPr>
        <w:widowControl w:val="0"/>
        <w:spacing w:after="100"/>
      </w:pPr>
      <w:r>
        <w:rPr>
          <w:sz w:val="18"/>
          <w:szCs w:val="18"/>
        </w:rPr>
        <w:t>0.0</w:t>
      </w:r>
    </w:p>
    <w:p w14:paraId="403ED921" w14:textId="77777777" w:rsidR="00F83533" w:rsidRDefault="00F00EEC">
      <w:pPr>
        <w:widowControl w:val="0"/>
        <w:spacing w:after="100"/>
        <w:jc w:val="center"/>
      </w:pPr>
      <w:r>
        <w:rPr>
          <w:sz w:val="18"/>
          <w:szCs w:val="18"/>
        </w:rPr>
        <w:t>0 50 100 150 200 250 300 350 Rank</w:t>
      </w:r>
    </w:p>
    <w:p w14:paraId="461C8B06" w14:textId="77777777" w:rsidR="00F83533" w:rsidRDefault="00F00EEC">
      <w:pPr>
        <w:widowControl w:val="0"/>
        <w:spacing w:after="100"/>
        <w:jc w:val="both"/>
      </w:pPr>
      <w:r>
        <w:rPr>
          <w:sz w:val="18"/>
          <w:szCs w:val="18"/>
        </w:rPr>
        <w:t xml:space="preserve">FIG. 3. TE of all node pairs in rank order. The blue line reflects the characters in the </w:t>
      </w:r>
      <w:proofErr w:type="gramStart"/>
      <w:r>
        <w:rPr>
          <w:sz w:val="18"/>
          <w:szCs w:val="18"/>
        </w:rPr>
        <w:t>play,</w:t>
      </w:r>
      <w:proofErr w:type="gram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where as</w:t>
      </w:r>
      <w:proofErr w:type="spellEnd"/>
      <w:r>
        <w:rPr>
          <w:sz w:val="18"/>
          <w:szCs w:val="18"/>
        </w:rPr>
        <w:t xml:space="preserve"> the gray line and associated soft gray region reflect random</w:t>
      </w:r>
      <w:r>
        <w:rPr>
          <w:sz w:val="18"/>
          <w:szCs w:val="18"/>
        </w:rPr>
        <w:t xml:space="preserve">ized interactions and single the standard deviation region. Black dots signify the </w:t>
      </w:r>
      <w:proofErr w:type="spellStart"/>
      <w:r>
        <w:rPr>
          <w:sz w:val="18"/>
          <w:szCs w:val="18"/>
        </w:rPr>
        <w:t>affects</w:t>
      </w:r>
      <w:proofErr w:type="spellEnd"/>
      <w:r>
        <w:rPr>
          <w:sz w:val="18"/>
          <w:szCs w:val="18"/>
        </w:rPr>
        <w:t xml:space="preserve"> of evil-plot perpetrators (Don John, Conrad and </w:t>
      </w:r>
      <w:proofErr w:type="spellStart"/>
      <w:r>
        <w:rPr>
          <w:sz w:val="18"/>
          <w:szCs w:val="18"/>
        </w:rPr>
        <w:t>Borachio</w:t>
      </w:r>
      <w:proofErr w:type="spellEnd"/>
      <w:r>
        <w:rPr>
          <w:sz w:val="18"/>
          <w:szCs w:val="18"/>
        </w:rPr>
        <w:t xml:space="preserve">) on Claudio and Hero, with Red dots signifying the effects of the love-plot perpetrators (Don Pedro, </w:t>
      </w:r>
      <w:proofErr w:type="spellStart"/>
      <w:r>
        <w:rPr>
          <w:sz w:val="18"/>
          <w:szCs w:val="18"/>
        </w:rPr>
        <w:t>Leonato</w:t>
      </w:r>
      <w:proofErr w:type="spellEnd"/>
      <w:r>
        <w:rPr>
          <w:sz w:val="18"/>
          <w:szCs w:val="18"/>
        </w:rPr>
        <w:t>, and Claudio) on Benedick and Beatrice.</w:t>
      </w:r>
    </w:p>
    <w:p w14:paraId="500E3C52" w14:textId="77777777" w:rsidR="00F83533" w:rsidRDefault="00F00EEC">
      <w:pPr>
        <w:widowControl w:val="0"/>
        <w:spacing w:after="100"/>
        <w:jc w:val="both"/>
      </w:pPr>
      <w:proofErr w:type="gramStart"/>
      <w:r>
        <w:rPr>
          <w:sz w:val="20"/>
          <w:szCs w:val="20"/>
        </w:rPr>
        <w:t>on</w:t>
      </w:r>
      <w:proofErr w:type="gramEnd"/>
      <w:r>
        <w:rPr>
          <w:sz w:val="20"/>
          <w:szCs w:val="20"/>
        </w:rPr>
        <w:t xml:space="preserve"> the targets than if the characters were brought in at random. </w:t>
      </w:r>
      <w:commentRangeStart w:id="30"/>
      <w:r>
        <w:rPr>
          <w:sz w:val="20"/>
          <w:szCs w:val="20"/>
        </w:rPr>
        <w:t xml:space="preserve">Thus, the characters appear to contain more information about their future in their own pasts than if their pasts </w:t>
      </w:r>
      <w:proofErr w:type="gramStart"/>
      <w:r>
        <w:rPr>
          <w:sz w:val="20"/>
          <w:szCs w:val="20"/>
        </w:rPr>
        <w:t>were randomized</w:t>
      </w:r>
      <w:proofErr w:type="gramEnd"/>
      <w:r>
        <w:rPr>
          <w:sz w:val="20"/>
          <w:szCs w:val="20"/>
        </w:rPr>
        <w:t>, and this has the ef</w:t>
      </w:r>
      <w:r>
        <w:rPr>
          <w:sz w:val="20"/>
          <w:szCs w:val="20"/>
        </w:rPr>
        <w:t>fect of decreasing the influence of other characters relative to the random associations.</w:t>
      </w:r>
      <w:commentRangeEnd w:id="30"/>
      <w:r>
        <w:commentReference w:id="30"/>
      </w:r>
      <w:r>
        <w:rPr>
          <w:sz w:val="20"/>
          <w:szCs w:val="20"/>
        </w:rPr>
        <w:t xml:space="preserve"> Still, we consider which </w:t>
      </w:r>
      <w:proofErr w:type="spellStart"/>
      <w:r>
        <w:rPr>
          <w:sz w:val="20"/>
          <w:szCs w:val="20"/>
        </w:rPr>
        <w:t>charac</w:t>
      </w:r>
      <w:proofErr w:type="spellEnd"/>
      <w:r>
        <w:rPr>
          <w:sz w:val="20"/>
          <w:szCs w:val="20"/>
        </w:rPr>
        <w:t xml:space="preserve">- </w:t>
      </w:r>
      <w:proofErr w:type="spellStart"/>
      <w:r>
        <w:rPr>
          <w:sz w:val="20"/>
          <w:szCs w:val="20"/>
        </w:rPr>
        <w:t>ters</w:t>
      </w:r>
      <w:proofErr w:type="spellEnd"/>
      <w:r>
        <w:rPr>
          <w:sz w:val="20"/>
          <w:szCs w:val="20"/>
        </w:rPr>
        <w:t xml:space="preserve"> have the greatest predictive capacity on the future of others (</w:t>
      </w:r>
      <w:bookmarkStart w:id="31" w:name="_GoBack"/>
      <w:bookmarkEnd w:id="31"/>
      <w:r>
        <w:rPr>
          <w:sz w:val="20"/>
          <w:szCs w:val="20"/>
        </w:rPr>
        <w:t xml:space="preserve">high TE values skew to the right of FIG. 3. The seven highest </w:t>
      </w:r>
      <w:r>
        <w:rPr>
          <w:sz w:val="20"/>
          <w:szCs w:val="20"/>
        </w:rPr>
        <w:t xml:space="preserve">values for transfer entropy (not explicitly labeled) imply that only three characters, Conrad, Bora- </w:t>
      </w:r>
      <w:proofErr w:type="spellStart"/>
      <w:r>
        <w:rPr>
          <w:sz w:val="20"/>
          <w:szCs w:val="20"/>
        </w:rPr>
        <w:t>chio</w:t>
      </w:r>
      <w:proofErr w:type="spellEnd"/>
      <w:r>
        <w:rPr>
          <w:sz w:val="20"/>
          <w:szCs w:val="20"/>
        </w:rPr>
        <w:t>, and Don John impart the most information about the future states of other characters, most specifically Benedick and Claudio.</w:t>
      </w:r>
    </w:p>
    <w:p w14:paraId="4D2CF925" w14:textId="77777777" w:rsidR="00F83533" w:rsidRDefault="00F00EEC">
      <w:pPr>
        <w:widowControl w:val="0"/>
        <w:spacing w:after="100"/>
        <w:ind w:firstLine="201"/>
        <w:jc w:val="both"/>
      </w:pPr>
      <w:r>
        <w:rPr>
          <w:sz w:val="20"/>
          <w:szCs w:val="20"/>
        </w:rPr>
        <w:t>This result is entirely</w:t>
      </w:r>
      <w:r>
        <w:rPr>
          <w:sz w:val="20"/>
          <w:szCs w:val="20"/>
        </w:rPr>
        <w:t xml:space="preserve"> fitting given the roles of these three in perpetrating the penultimate hate-plot on </w:t>
      </w:r>
      <w:proofErr w:type="spellStart"/>
      <w:r>
        <w:rPr>
          <w:sz w:val="20"/>
          <w:szCs w:val="20"/>
        </w:rPr>
        <w:t>Clau</w:t>
      </w:r>
      <w:proofErr w:type="spellEnd"/>
      <w:r>
        <w:rPr>
          <w:sz w:val="20"/>
          <w:szCs w:val="20"/>
        </w:rPr>
        <w:t xml:space="preserve">- </w:t>
      </w:r>
      <w:proofErr w:type="spellStart"/>
      <w:r>
        <w:rPr>
          <w:sz w:val="20"/>
          <w:szCs w:val="20"/>
        </w:rPr>
        <w:t>dio</w:t>
      </w:r>
      <w:proofErr w:type="spellEnd"/>
      <w:r>
        <w:rPr>
          <w:sz w:val="20"/>
          <w:szCs w:val="20"/>
        </w:rPr>
        <w:t xml:space="preserve">. The specific effects of all three perpetrators on </w:t>
      </w:r>
      <w:proofErr w:type="spellStart"/>
      <w:r>
        <w:rPr>
          <w:sz w:val="20"/>
          <w:szCs w:val="20"/>
        </w:rPr>
        <w:t>Clau</w:t>
      </w:r>
      <w:proofErr w:type="spellEnd"/>
      <w:r>
        <w:rPr>
          <w:sz w:val="20"/>
          <w:szCs w:val="20"/>
        </w:rPr>
        <w:t xml:space="preserve">- </w:t>
      </w:r>
      <w:proofErr w:type="spellStart"/>
      <w:r>
        <w:rPr>
          <w:sz w:val="20"/>
          <w:szCs w:val="20"/>
        </w:rPr>
        <w:t>dio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are directly identified</w:t>
      </w:r>
      <w:proofErr w:type="gramEnd"/>
      <w:r>
        <w:rPr>
          <w:sz w:val="20"/>
          <w:szCs w:val="20"/>
        </w:rPr>
        <w:t xml:space="preserve"> in FIG. 3. The relative place-</w:t>
      </w:r>
    </w:p>
    <w:p w14:paraId="515ED4BC" w14:textId="77777777" w:rsidR="00F83533" w:rsidRDefault="00F00EEC">
      <w:pPr>
        <w:widowControl w:val="0"/>
        <w:spacing w:after="100"/>
        <w:jc w:val="both"/>
      </w:pPr>
      <w:proofErr w:type="spellStart"/>
      <w:proofErr w:type="gramStart"/>
      <w:r>
        <w:rPr>
          <w:sz w:val="20"/>
          <w:szCs w:val="20"/>
        </w:rPr>
        <w:t>ment</w:t>
      </w:r>
      <w:proofErr w:type="spellEnd"/>
      <w:proofErr w:type="gramEnd"/>
      <w:r>
        <w:rPr>
          <w:sz w:val="20"/>
          <w:szCs w:val="20"/>
        </w:rPr>
        <w:t xml:space="preserve"> of the love-plot (red dots) vs. the hate</w:t>
      </w:r>
      <w:r>
        <w:rPr>
          <w:sz w:val="20"/>
          <w:szCs w:val="20"/>
        </w:rPr>
        <w:t xml:space="preserve">-plot (black dots) also appears to fall in line with their changing </w:t>
      </w:r>
      <w:proofErr w:type="spellStart"/>
      <w:r>
        <w:rPr>
          <w:sz w:val="20"/>
          <w:szCs w:val="20"/>
        </w:rPr>
        <w:t>rel</w:t>
      </w:r>
      <w:proofErr w:type="spellEnd"/>
      <w:r>
        <w:rPr>
          <w:sz w:val="20"/>
          <w:szCs w:val="20"/>
        </w:rPr>
        <w:t xml:space="preserve">- </w:t>
      </w:r>
      <w:proofErr w:type="spellStart"/>
      <w:r>
        <w:rPr>
          <w:sz w:val="20"/>
          <w:szCs w:val="20"/>
        </w:rPr>
        <w:t>ative</w:t>
      </w:r>
      <w:proofErr w:type="spellEnd"/>
      <w:r>
        <w:rPr>
          <w:sz w:val="20"/>
          <w:szCs w:val="20"/>
        </w:rPr>
        <w:t xml:space="preserve"> importance as the play matures.</w:t>
      </w:r>
    </w:p>
    <w:p w14:paraId="3E141766" w14:textId="77777777" w:rsidR="00F83533" w:rsidRDefault="00F00EEC">
      <w:pPr>
        <w:widowControl w:val="0"/>
        <w:spacing w:after="100"/>
        <w:ind w:firstLine="196"/>
        <w:jc w:val="both"/>
      </w:pPr>
      <w:r>
        <w:rPr>
          <w:sz w:val="20"/>
          <w:szCs w:val="20"/>
        </w:rPr>
        <w:t xml:space="preserve">This first pass at applying TE measures to performance art suggests </w:t>
      </w:r>
      <w:proofErr w:type="gramStart"/>
      <w:r>
        <w:rPr>
          <w:sz w:val="20"/>
          <w:szCs w:val="20"/>
        </w:rPr>
        <w:t>trends which</w:t>
      </w:r>
      <w:proofErr w:type="gramEnd"/>
      <w:r>
        <w:rPr>
          <w:sz w:val="20"/>
          <w:szCs w:val="20"/>
        </w:rPr>
        <w:t xml:space="preserve"> may be uncovered through comparison to other works. Do all artis</w:t>
      </w:r>
      <w:r>
        <w:rPr>
          <w:sz w:val="20"/>
          <w:szCs w:val="20"/>
        </w:rPr>
        <w:t xml:space="preserve">tic performance pieces display negative deviations from random in their TE measures? </w:t>
      </w:r>
      <w:proofErr w:type="gramStart"/>
      <w:r>
        <w:rPr>
          <w:sz w:val="20"/>
          <w:szCs w:val="20"/>
        </w:rPr>
        <w:t>And</w:t>
      </w:r>
      <w:proofErr w:type="gramEnd"/>
      <w:r>
        <w:rPr>
          <w:sz w:val="20"/>
          <w:szCs w:val="20"/>
        </w:rPr>
        <w:t xml:space="preserve">, can distance from random be </w:t>
      </w:r>
      <w:proofErr w:type="spellStart"/>
      <w:r>
        <w:rPr>
          <w:sz w:val="20"/>
          <w:szCs w:val="20"/>
        </w:rPr>
        <w:t>corre</w:t>
      </w:r>
      <w:proofErr w:type="spellEnd"/>
      <w:r>
        <w:rPr>
          <w:sz w:val="20"/>
          <w:szCs w:val="20"/>
        </w:rPr>
        <w:t xml:space="preserve">- </w:t>
      </w:r>
      <w:proofErr w:type="spellStart"/>
      <w:r>
        <w:rPr>
          <w:sz w:val="20"/>
          <w:szCs w:val="20"/>
        </w:rPr>
        <w:t>lated</w:t>
      </w:r>
      <w:proofErr w:type="spellEnd"/>
      <w:r>
        <w:rPr>
          <w:sz w:val="20"/>
          <w:szCs w:val="20"/>
        </w:rPr>
        <w:t xml:space="preserve"> with qualitative measures of the same works given artistic focusses on suspense? Thus, this approach may potentially unveil q</w:t>
      </w:r>
      <w:r>
        <w:rPr>
          <w:sz w:val="20"/>
          <w:szCs w:val="20"/>
        </w:rPr>
        <w:t xml:space="preserve">uantitatively accessible </w:t>
      </w:r>
      <w:proofErr w:type="gramStart"/>
      <w:r>
        <w:rPr>
          <w:sz w:val="20"/>
          <w:szCs w:val="20"/>
        </w:rPr>
        <w:t>trends which</w:t>
      </w:r>
      <w:proofErr w:type="gramEnd"/>
      <w:r>
        <w:rPr>
          <w:sz w:val="20"/>
          <w:szCs w:val="20"/>
        </w:rPr>
        <w:t xml:space="preserve"> may be pitted against qualitative assessments of the worth of such art. Follow-on work will therefore focus on the differences between the various genres for which Shakespeare was renowned - tragedies, comedies, etc. -</w:t>
      </w:r>
      <w:r>
        <w:rPr>
          <w:sz w:val="20"/>
          <w:szCs w:val="20"/>
        </w:rPr>
        <w:t xml:space="preserve"> laid against a backdrop of his contemporaries.</w:t>
      </w:r>
    </w:p>
    <w:p w14:paraId="23D27B80" w14:textId="77777777" w:rsidR="00F83533" w:rsidRDefault="00F00EEC">
      <w:pPr>
        <w:widowControl w:val="0"/>
        <w:spacing w:after="100"/>
      </w:pPr>
      <w:r>
        <w:rPr>
          <w:sz w:val="18"/>
          <w:szCs w:val="18"/>
        </w:rPr>
        <w:t>[1] Shakespeare W. Much Ado about Nothing: By Shake-</w:t>
      </w:r>
    </w:p>
    <w:p w14:paraId="5CD89000" w14:textId="77777777" w:rsidR="00F83533" w:rsidRDefault="00F00EEC">
      <w:pPr>
        <w:widowControl w:val="0"/>
        <w:spacing w:after="100"/>
      </w:pPr>
      <w:proofErr w:type="gramStart"/>
      <w:r>
        <w:rPr>
          <w:sz w:val="18"/>
          <w:szCs w:val="18"/>
        </w:rPr>
        <w:t>spear</w:t>
      </w:r>
      <w:proofErr w:type="gramEnd"/>
      <w:r>
        <w:rPr>
          <w:sz w:val="18"/>
          <w:szCs w:val="18"/>
        </w:rPr>
        <w:t xml:space="preserve">. R. </w:t>
      </w:r>
      <w:proofErr w:type="gramStart"/>
      <w:r>
        <w:rPr>
          <w:sz w:val="18"/>
          <w:szCs w:val="18"/>
        </w:rPr>
        <w:t>Walker ,</w:t>
      </w:r>
      <w:proofErr w:type="gramEnd"/>
      <w:r>
        <w:rPr>
          <w:sz w:val="18"/>
          <w:szCs w:val="18"/>
        </w:rPr>
        <w:t xml:space="preserve"> Change-Alley, Cornhill; 1735.</w:t>
      </w:r>
    </w:p>
    <w:p w14:paraId="7B193A2C" w14:textId="77777777" w:rsidR="00F83533" w:rsidRDefault="00F00EEC">
      <w:pPr>
        <w:widowControl w:val="0"/>
        <w:spacing w:after="100"/>
      </w:pPr>
      <w:r>
        <w:rPr>
          <w:sz w:val="18"/>
          <w:szCs w:val="18"/>
        </w:rPr>
        <w:t>[2] Shakespeare W, Budd FE. Much ado about nothing. Cam-</w:t>
      </w:r>
    </w:p>
    <w:p w14:paraId="11D99296" w14:textId="77777777" w:rsidR="00F83533" w:rsidRDefault="00F00EEC">
      <w:pPr>
        <w:widowControl w:val="0"/>
        <w:spacing w:after="100"/>
      </w:pPr>
      <w:proofErr w:type="gramStart"/>
      <w:r>
        <w:rPr>
          <w:sz w:val="18"/>
          <w:szCs w:val="18"/>
        </w:rPr>
        <w:t>bridge</w:t>
      </w:r>
      <w:proofErr w:type="gramEnd"/>
      <w:r>
        <w:rPr>
          <w:sz w:val="18"/>
          <w:szCs w:val="18"/>
        </w:rPr>
        <w:t xml:space="preserve"> University Press; 1936.</w:t>
      </w:r>
    </w:p>
    <w:p w14:paraId="62D94DD8" w14:textId="77777777" w:rsidR="00F83533" w:rsidRDefault="00F00EEC">
      <w:r>
        <w:lastRenderedPageBreak/>
        <w:br w:type="page"/>
      </w:r>
    </w:p>
    <w:p w14:paraId="458C5101" w14:textId="77777777" w:rsidR="00F83533" w:rsidRDefault="00F00EEC">
      <w:pPr>
        <w:widowControl w:val="0"/>
        <w:spacing w:after="100"/>
      </w:pPr>
      <w:r>
        <w:rPr>
          <w:sz w:val="20"/>
          <w:szCs w:val="20"/>
        </w:rPr>
        <w:lastRenderedPageBreak/>
        <w:t>4</w:t>
      </w:r>
    </w:p>
    <w:p w14:paraId="330C5EAB" w14:textId="77777777" w:rsidR="00F83533" w:rsidRDefault="00F00EEC">
      <w:pPr>
        <w:widowControl w:val="0"/>
        <w:spacing w:after="100"/>
        <w:jc w:val="both"/>
      </w:pPr>
      <w:r>
        <w:rPr>
          <w:sz w:val="18"/>
          <w:szCs w:val="18"/>
        </w:rPr>
        <w:t>[3] Ornstein R. Shakespeare’s comedies: from Roman farce to romantic mystery. Newark [Del.]: University of Delaware Press; London; Cranbury, NJ: Associated University Presses; 1986.</w:t>
      </w:r>
    </w:p>
    <w:p w14:paraId="7C988EA6" w14:textId="77777777" w:rsidR="00F83533" w:rsidRDefault="00F00EEC">
      <w:pPr>
        <w:widowControl w:val="0"/>
        <w:spacing w:after="100"/>
        <w:jc w:val="both"/>
      </w:pPr>
      <w:r>
        <w:rPr>
          <w:sz w:val="18"/>
          <w:szCs w:val="18"/>
        </w:rPr>
        <w:t>[4] Kim H, Davies P, Walker SI. New scaling relation for information trans</w:t>
      </w:r>
      <w:r>
        <w:rPr>
          <w:sz w:val="18"/>
          <w:szCs w:val="18"/>
        </w:rPr>
        <w:t xml:space="preserve">fer in biological networks. Journal of </w:t>
      </w:r>
      <w:proofErr w:type="gramStart"/>
      <w:r>
        <w:rPr>
          <w:sz w:val="18"/>
          <w:szCs w:val="18"/>
        </w:rPr>
        <w:t>The</w:t>
      </w:r>
      <w:proofErr w:type="gramEnd"/>
      <w:r>
        <w:rPr>
          <w:sz w:val="18"/>
          <w:szCs w:val="18"/>
        </w:rPr>
        <w:t xml:space="preserve"> Royal Society Interface. 2015</w:t>
      </w:r>
      <w:proofErr w:type="gramStart"/>
      <w:r>
        <w:rPr>
          <w:sz w:val="18"/>
          <w:szCs w:val="18"/>
        </w:rPr>
        <w:t>;12</w:t>
      </w:r>
      <w:proofErr w:type="gramEnd"/>
      <w:r>
        <w:rPr>
          <w:sz w:val="18"/>
          <w:szCs w:val="18"/>
        </w:rPr>
        <w:t>(113):20150944.</w:t>
      </w:r>
    </w:p>
    <w:sectPr w:rsidR="00F8353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3" w:author="Kelle Dhein" w:date="2016-04-29T23:02:00Z" w:initials="">
    <w:p w14:paraId="7CC3365A" w14:textId="77777777" w:rsidR="00F83533" w:rsidRDefault="00F00EEC">
      <w:pPr>
        <w:widowControl w:val="0"/>
        <w:spacing w:line="240" w:lineRule="auto"/>
      </w:pPr>
      <w:r>
        <w:t>Again, I thought the "may be predicted" was too wishy-washy.</w:t>
      </w:r>
    </w:p>
  </w:comment>
  <w:comment w:id="24" w:author="Kelle Dhein" w:date="2016-04-29T23:02:00Z" w:initials="">
    <w:p w14:paraId="68090C6F" w14:textId="77777777" w:rsidR="00F83533" w:rsidRDefault="00F00EEC">
      <w:pPr>
        <w:widowControl w:val="0"/>
        <w:spacing w:line="240" w:lineRule="auto"/>
      </w:pPr>
      <w:r>
        <w:t xml:space="preserve">This sentence tells me that the sub-scene distinction was motivated by the entry and exit of characters, but now I am wondering whether the sub-scene </w:t>
      </w:r>
      <w:r>
        <w:t>distinction was determined by the entry and exit of characters. If it is, I think you could make that clearer by adding a short sentence after this one saying something like: "A new sub-scene began anytime a character entered or exited the stage/dialogue (</w:t>
      </w:r>
      <w:r>
        <w:t>not sure which)".</w:t>
      </w:r>
    </w:p>
  </w:comment>
  <w:comment w:id="27" w:author="Kelle Dhein" w:date="2016-04-29T13:05:00Z" w:initials="KD">
    <w:p w14:paraId="2636A5C7" w14:textId="4248F93B" w:rsidR="00784766" w:rsidRDefault="00784766">
      <w:pPr>
        <w:pStyle w:val="CommentText"/>
      </w:pPr>
      <w:r>
        <w:rPr>
          <w:rStyle w:val="CommentReference"/>
        </w:rPr>
        <w:annotationRef/>
      </w:r>
      <w:r>
        <w:t xml:space="preserve">Could add a few sentences to this section to make it clearer what role the edge values played in your analysis. </w:t>
      </w:r>
    </w:p>
  </w:comment>
  <w:comment w:id="30" w:author="Kelle Dhein" w:date="2016-04-29T23:02:00Z" w:initials="">
    <w:p w14:paraId="3E2EF456" w14:textId="77777777" w:rsidR="00F83533" w:rsidRDefault="00F00EEC">
      <w:pPr>
        <w:widowControl w:val="0"/>
        <w:spacing w:line="240" w:lineRule="auto"/>
      </w:pPr>
      <w:r>
        <w:t>I've read this a few times, and I'm not quite sure what it means. I understand the sentence before this one, but when I read about characters containing "more inform</w:t>
      </w:r>
      <w:r>
        <w:t>ation about their future in their own pasts" I'm thinking about active information, not transfer entropy.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CC3365A" w15:done="0"/>
  <w15:commentEx w15:paraId="68090C6F" w15:done="0"/>
  <w15:commentEx w15:paraId="2636A5C7" w15:done="0"/>
  <w15:commentEx w15:paraId="3E2EF45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ova Mono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lle Dhein">
    <w15:presenceInfo w15:providerId="Windows Live" w15:userId="dcebbc83c67735e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83533"/>
    <w:rsid w:val="00505EC6"/>
    <w:rsid w:val="00784766"/>
    <w:rsid w:val="00F00EEC"/>
    <w:rsid w:val="00F83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C10AA"/>
  <w15:docId w15:val="{D1D0D013-73F8-40AC-91CD-143073F4A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5EC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EC6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47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476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1407</Words>
  <Characters>8021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Kelle Dhein</dc:creator>
  <cp:lastModifiedBy>Kelle Dhein</cp:lastModifiedBy>
  <cp:revision>3</cp:revision>
  <dcterms:created xsi:type="dcterms:W3CDTF">2016-04-29T16:05:00Z</dcterms:created>
  <dcterms:modified xsi:type="dcterms:W3CDTF">2016-04-29T20:32:00Z</dcterms:modified>
</cp:coreProperties>
</file>
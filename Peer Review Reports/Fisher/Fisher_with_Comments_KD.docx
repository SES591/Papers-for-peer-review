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0B5B1" w14:textId="77777777" w:rsidR="009F11DF" w:rsidRDefault="00B16D4D">
      <w:pPr>
        <w:jc w:val="center"/>
      </w:pPr>
      <w:r>
        <w:t>Modeling the Mammalian Cell Cycle as Boolean GRN</w:t>
      </w:r>
    </w:p>
    <w:p w14:paraId="3E273E23" w14:textId="77777777" w:rsidR="009F11DF" w:rsidRDefault="009F11DF">
      <w:pPr>
        <w:jc w:val="center"/>
      </w:pPr>
    </w:p>
    <w:p w14:paraId="0287A1B4" w14:textId="77777777" w:rsidR="009F11DF" w:rsidRDefault="00B16D4D">
      <w:pPr>
        <w:jc w:val="center"/>
      </w:pPr>
      <w:r>
        <w:t>Theresa Mason Fisher</w:t>
      </w:r>
    </w:p>
    <w:p w14:paraId="285339D4" w14:textId="77777777" w:rsidR="009F11DF" w:rsidRDefault="009F11DF">
      <w:pPr>
        <w:jc w:val="center"/>
      </w:pPr>
    </w:p>
    <w:p w14:paraId="1BDE3FC7" w14:textId="77777777" w:rsidR="009F11DF" w:rsidRDefault="00B16D4D">
      <w:pPr>
        <w:jc w:val="center"/>
      </w:pPr>
      <w:r>
        <w:t>SES 598</w:t>
      </w:r>
    </w:p>
    <w:p w14:paraId="384183E5" w14:textId="77777777" w:rsidR="009F11DF" w:rsidRDefault="009F11DF">
      <w:pPr>
        <w:jc w:val="center"/>
      </w:pPr>
    </w:p>
    <w:p w14:paraId="446DB06C" w14:textId="77777777" w:rsidR="009F11DF" w:rsidRDefault="00B16D4D">
      <w:pPr>
        <w:rPr>
          <w:b/>
          <w:bCs/>
        </w:rPr>
      </w:pPr>
      <w:r>
        <w:rPr>
          <w:b/>
          <w:bCs/>
        </w:rPr>
        <w:t>I. Introduction and System Description</w:t>
      </w:r>
    </w:p>
    <w:p w14:paraId="3F15FCF8" w14:textId="77777777" w:rsidR="009F11DF" w:rsidRDefault="009F11DF"/>
    <w:p w14:paraId="499698D9" w14:textId="77777777" w:rsidR="009F11DF" w:rsidRDefault="00B16D4D">
      <w:r>
        <w:t xml:space="preserve">Understanding the cell cycle is critical due to its role in both cancer and normal developmental processes.  Consequently, the gene regulatory network (GRN) that governs mammalian cell division </w:t>
      </w:r>
      <w:proofErr w:type="gramStart"/>
      <w:r>
        <w:t>has been subjected</w:t>
      </w:r>
      <w:proofErr w:type="gramEnd"/>
      <w:r>
        <w:t xml:space="preserve"> to considerable study. </w:t>
      </w:r>
    </w:p>
    <w:p w14:paraId="3172A61C" w14:textId="77777777" w:rsidR="009F11DF" w:rsidRDefault="009F11DF"/>
    <w:p w14:paraId="165B3B85" w14:textId="77777777" w:rsidR="009F11DF" w:rsidRDefault="00B16D4D">
      <w:commentRangeStart w:id="0"/>
      <w:r>
        <w:t xml:space="preserve">The mammalian cell cycle </w:t>
      </w:r>
      <w:proofErr w:type="gramStart"/>
      <w:r>
        <w:t>is made up</w:t>
      </w:r>
      <w:proofErr w:type="gramEnd"/>
      <w:r>
        <w:t xml:space="preserve"> of five phases: G</w:t>
      </w:r>
      <w:r>
        <w:rPr>
          <w:vertAlign w:val="subscript"/>
        </w:rPr>
        <w:t>0</w:t>
      </w:r>
      <w:r>
        <w:t>, G</w:t>
      </w:r>
      <w:r>
        <w:rPr>
          <w:vertAlign w:val="subscript"/>
        </w:rPr>
        <w:t>1</w:t>
      </w:r>
      <w:r>
        <w:t>, S, G</w:t>
      </w:r>
      <w:r>
        <w:rPr>
          <w:vertAlign w:val="subscript"/>
        </w:rPr>
        <w:t>2</w:t>
      </w:r>
      <w:r>
        <w:t>, and M. G</w:t>
      </w:r>
      <w:r>
        <w:rPr>
          <w:vertAlign w:val="subscript"/>
        </w:rPr>
        <w:t xml:space="preserve">0 </w:t>
      </w:r>
      <w:r>
        <w:t>is the resting stage between bouts of cell division, when the cell is quiescent.   G</w:t>
      </w:r>
      <w:r>
        <w:rPr>
          <w:vertAlign w:val="subscript"/>
        </w:rPr>
        <w:t>1</w:t>
      </w:r>
      <w:r>
        <w:t>, S, and G</w:t>
      </w:r>
      <w:r>
        <w:rPr>
          <w:vertAlign w:val="subscript"/>
        </w:rPr>
        <w:t>2</w:t>
      </w:r>
      <w:r>
        <w:t xml:space="preserve"> </w:t>
      </w:r>
      <w:proofErr w:type="gramStart"/>
      <w:r>
        <w:t>are collectively referred</w:t>
      </w:r>
      <w:proofErr w:type="gramEnd"/>
      <w:r>
        <w:t xml:space="preserve"> to as interphase, and are characterized by the cell making internal changes t</w:t>
      </w:r>
      <w:ins w:id="1" w:author="Kelle Dhein" w:date="2016-04-29T13:33:00Z">
        <w:r w:rsidR="001867DB">
          <w:t>hat</w:t>
        </w:r>
      </w:ins>
      <w:del w:id="2" w:author="Kelle Dhein" w:date="2016-04-29T13:33:00Z">
        <w:r w:rsidDel="001867DB">
          <w:delText>o</w:delText>
        </w:r>
      </w:del>
      <w:r>
        <w:t xml:space="preserve"> enable it to divide. During </w:t>
      </w:r>
      <w:proofErr w:type="gramStart"/>
      <w:r>
        <w:t>G</w:t>
      </w:r>
      <w:r>
        <w:rPr>
          <w:vertAlign w:val="subscript"/>
        </w:rPr>
        <w:t>1</w:t>
      </w:r>
      <w:proofErr w:type="gramEnd"/>
      <w:r>
        <w:rPr>
          <w:vertAlign w:val="subscript"/>
        </w:rPr>
        <w:t xml:space="preserve"> </w:t>
      </w:r>
      <w:r>
        <w:t xml:space="preserve">the cell increases in size to prepare for DNA replication. In S, DNA replication occurs, leading to the formation of sister chromatids. Following S, the cell continues </w:t>
      </w:r>
      <w:proofErr w:type="gramStart"/>
      <w:r>
        <w:t>to  grow</w:t>
      </w:r>
      <w:proofErr w:type="gramEnd"/>
      <w:r>
        <w:t xml:space="preserve"> in size during G</w:t>
      </w:r>
      <w:r>
        <w:rPr>
          <w:vertAlign w:val="subscript"/>
        </w:rPr>
        <w:t xml:space="preserve">2 </w:t>
      </w:r>
      <w:r>
        <w:t>phase.  Finally, the cycle enters M phase, where mitosis, the actual physical division of the cell into two new daughter cell, occurs.</w:t>
      </w:r>
    </w:p>
    <w:p w14:paraId="45070B66" w14:textId="77777777" w:rsidR="009F11DF" w:rsidRDefault="009F11DF"/>
    <w:p w14:paraId="3A4D16BB" w14:textId="77777777" w:rsidR="009F11DF" w:rsidRDefault="00B16D4D">
      <w:r>
        <w:t xml:space="preserve">The cell cycle </w:t>
      </w:r>
      <w:proofErr w:type="gramStart"/>
      <w:r>
        <w:t>is strictly regulated</w:t>
      </w:r>
      <w:proofErr w:type="gramEnd"/>
      <w:r>
        <w:t xml:space="preserve"> using a series of activators and inhibitors, in order to balance the demands of growth and reproduction against the risk of tumor formation.  Inhibitors are proteins that bind to and inactivate transcription factors, and act as control mechanisms to prevent the cell from proceeding through to the next step in cell division; this allows time for DNA </w:t>
      </w:r>
      <w:proofErr w:type="gramStart"/>
      <w:r>
        <w:t>proof-reading</w:t>
      </w:r>
      <w:proofErr w:type="gramEnd"/>
      <w:r>
        <w:t xml:space="preserve"> and repair.  As one might expect, inhibitors play a crucial role in tumor suppression, and mutations leading to their deactivation or increased degradation </w:t>
      </w:r>
      <w:proofErr w:type="gramStart"/>
      <w:r>
        <w:t>are strongly correlated</w:t>
      </w:r>
      <w:proofErr w:type="gramEnd"/>
      <w:r>
        <w:t xml:space="preserve"> in the development of cancer (Chu et al, 2008; </w:t>
      </w:r>
      <w:proofErr w:type="spellStart"/>
      <w:r>
        <w:t>Murphree</w:t>
      </w:r>
      <w:proofErr w:type="spellEnd"/>
      <w:r>
        <w:t xml:space="preserve"> and Benedict 1984).  Growth is induced by the presence of an external signal, usually in the form of a cyclin-dependent kinase (CDK) protein, which, by activating its target kinase proteins, can then trigger a cascade that inactivates inhibitors and activates promoters (</w:t>
      </w:r>
      <w:proofErr w:type="spellStart"/>
      <w:r>
        <w:t>Nigg</w:t>
      </w:r>
      <w:proofErr w:type="spellEnd"/>
      <w:r>
        <w:t xml:space="preserve"> 1995).  </w:t>
      </w:r>
    </w:p>
    <w:p w14:paraId="3A6DD322" w14:textId="77777777" w:rsidR="009F11DF" w:rsidRDefault="009F11DF"/>
    <w:p w14:paraId="224998F8" w14:textId="77777777" w:rsidR="009F11DF" w:rsidRDefault="00B16D4D">
      <w:r>
        <w:t>This combination of activation and inactivation forms a series of “checkpoints” which regulate when the cell enters a new phase of the cell cycle.  Major checkpoints include the so-called “restriction point” at G</w:t>
      </w:r>
      <w:r>
        <w:rPr>
          <w:vertAlign w:val="subscript"/>
        </w:rPr>
        <w:t xml:space="preserve">1 </w:t>
      </w:r>
      <w:r>
        <w:t>(where the cell “commits” to cell division, and no longer requires an external signal) (</w:t>
      </w:r>
      <w:proofErr w:type="spellStart"/>
      <w:r>
        <w:t>Pardee</w:t>
      </w:r>
      <w:proofErr w:type="spellEnd"/>
      <w:r>
        <w:t xml:space="preserve"> 1989), and </w:t>
      </w:r>
      <w:proofErr w:type="gramStart"/>
      <w:r>
        <w:t>between  G</w:t>
      </w:r>
      <w:r>
        <w:rPr>
          <w:vertAlign w:val="subscript"/>
        </w:rPr>
        <w:t>2</w:t>
      </w:r>
      <w:proofErr w:type="gramEnd"/>
      <w:r>
        <w:t xml:space="preserve"> and M.  Once the criteria for cell division is met (as expressed by the right sequence of promoter activation and inhibitor inactivation), the cell can then proceed through the checkpoint onto the next phase of the cell cycle.</w:t>
      </w:r>
      <w:commentRangeEnd w:id="0"/>
      <w:r w:rsidR="001867DB">
        <w:rPr>
          <w:rStyle w:val="CommentReference"/>
          <w:rFonts w:cs="Mangal"/>
        </w:rPr>
        <w:commentReference w:id="0"/>
      </w:r>
    </w:p>
    <w:p w14:paraId="7C7E1EDB" w14:textId="77777777" w:rsidR="009F11DF" w:rsidRDefault="009F11DF"/>
    <w:p w14:paraId="0D72C3AE" w14:textId="77777777" w:rsidR="009F11DF" w:rsidRDefault="00B16D4D">
      <w:r>
        <w:t xml:space="preserve">Due to the dichotomy of activation/inactivation, the mammalian cell cycle GRN can be modeled as a Boolean system, where different proteins can be considered </w:t>
      </w:r>
      <w:proofErr w:type="gramStart"/>
      <w:r>
        <w:t>“on” or “off”</w:t>
      </w:r>
      <w:ins w:id="3" w:author="Kelle Dhein" w:date="2016-04-29T13:46:00Z">
        <w:r w:rsidR="00AE68CA">
          <w:t>.</w:t>
        </w:r>
      </w:ins>
      <w:proofErr w:type="gramEnd"/>
      <w:del w:id="4" w:author="Kelle Dhein" w:date="2016-04-29T13:46:00Z">
        <w:r w:rsidDel="00AE68CA">
          <w:delText>.</w:delText>
        </w:r>
      </w:del>
      <w:ins w:id="5" w:author="Kelle Dhein" w:date="2016-04-29T13:44:00Z">
        <w:r w:rsidR="00AE68CA">
          <w:t xml:space="preserve"> </w:t>
        </w:r>
      </w:ins>
      <w:r>
        <w:t xml:space="preserve">The ability to model this network </w:t>
      </w:r>
      <w:proofErr w:type="gramStart"/>
      <w:r>
        <w:t>can then potentially be used</w:t>
      </w:r>
      <w:proofErr w:type="gramEnd"/>
      <w:r>
        <w:t xml:space="preserve"> to study network dynamics, such as the presence of stable states or limit cycles (Faure et al 2006); this, in turn, inform</w:t>
      </w:r>
      <w:ins w:id="6" w:author="Kelle Dhein" w:date="2016-04-29T13:46:00Z">
        <w:r w:rsidR="00AE68CA">
          <w:t>s</w:t>
        </w:r>
      </w:ins>
      <w:r>
        <w:t xml:space="preserve"> experiments </w:t>
      </w:r>
      <w:r>
        <w:rPr>
          <w:i/>
          <w:iCs/>
        </w:rPr>
        <w:t>in vivo</w:t>
      </w:r>
      <w:commentRangeStart w:id="7"/>
      <w:r>
        <w:t>.  For example, the identification of control kernels can guide the development of treatments targeting the corresponding protein in cancer cells (</w:t>
      </w:r>
      <w:proofErr w:type="spellStart"/>
      <w:r>
        <w:t>Sahin</w:t>
      </w:r>
      <w:proofErr w:type="spellEnd"/>
      <w:r>
        <w:t xml:space="preserve"> et al 2009). </w:t>
      </w:r>
      <w:commentRangeEnd w:id="7"/>
      <w:r w:rsidR="00AE68CA">
        <w:rPr>
          <w:rStyle w:val="CommentReference"/>
          <w:rFonts w:cs="Mangal"/>
        </w:rPr>
        <w:commentReference w:id="7"/>
      </w:r>
    </w:p>
    <w:p w14:paraId="06C9911A" w14:textId="77777777" w:rsidR="009F11DF" w:rsidRDefault="009F11DF">
      <w:pPr>
        <w:rPr>
          <w:b/>
          <w:bCs/>
        </w:rPr>
      </w:pPr>
    </w:p>
    <w:p w14:paraId="7DD05055" w14:textId="77777777" w:rsidR="009F11DF" w:rsidRDefault="009F11DF">
      <w:pPr>
        <w:rPr>
          <w:b/>
          <w:bCs/>
        </w:rPr>
      </w:pPr>
    </w:p>
    <w:p w14:paraId="3BA6CE6E" w14:textId="77777777" w:rsidR="009F11DF" w:rsidRDefault="00B16D4D">
      <w:pPr>
        <w:rPr>
          <w:b/>
          <w:bCs/>
        </w:rPr>
      </w:pPr>
      <w:r>
        <w:rPr>
          <w:b/>
          <w:bCs/>
        </w:rPr>
        <w:t>Model description and prior work</w:t>
      </w:r>
    </w:p>
    <w:p w14:paraId="094A2E0D" w14:textId="77777777" w:rsidR="009F11DF" w:rsidRDefault="009F11DF"/>
    <w:p w14:paraId="7DD56543" w14:textId="77777777" w:rsidR="009F11DF" w:rsidRDefault="00B16D4D">
      <w:r>
        <w:t xml:space="preserve">The cell cycle has been a target of previous Boolean GRN modeling efforts.  Initial efforts mostly focused on the cell cycle of simpler eukaryotes- particularly both budding and fission yeast (Li et al </w:t>
      </w:r>
      <w:r>
        <w:lastRenderedPageBreak/>
        <w:t xml:space="preserve">2004, </w:t>
      </w:r>
      <w:proofErr w:type="spellStart"/>
      <w:r>
        <w:t>Davidich</w:t>
      </w:r>
      <w:proofErr w:type="spellEnd"/>
      <w:r>
        <w:t xml:space="preserve"> and </w:t>
      </w:r>
      <w:proofErr w:type="spellStart"/>
      <w:r>
        <w:t>Bornholdt</w:t>
      </w:r>
      <w:proofErr w:type="spellEnd"/>
      <w:r>
        <w:t xml:space="preserve"> 2008).  </w:t>
      </w:r>
      <w:proofErr w:type="gramStart"/>
      <w:r>
        <w:t xml:space="preserve">The mammalian cell cycle has since been analyzed in this fashion as well- in addition to the model created by Faure et al (2006) that forms the foundation of this work, </w:t>
      </w:r>
      <w:proofErr w:type="spellStart"/>
      <w:r>
        <w:t>Sahin</w:t>
      </w:r>
      <w:proofErr w:type="spellEnd"/>
      <w:r>
        <w:t xml:space="preserve"> et al (2009) developed a Boolean GRN specifically examining the network existing between </w:t>
      </w:r>
      <w:proofErr w:type="spellStart"/>
      <w:r>
        <w:t>Rb</w:t>
      </w:r>
      <w:proofErr w:type="spellEnd"/>
      <w:r>
        <w:t xml:space="preserve"> and the ERBB receptor tyrosine kinase, with the goal of developing better targets for anticancer treatments.</w:t>
      </w:r>
      <w:proofErr w:type="gramEnd"/>
    </w:p>
    <w:p w14:paraId="7E9AB28C" w14:textId="77777777" w:rsidR="009F11DF" w:rsidRDefault="009F11DF">
      <w:pPr>
        <w:rPr>
          <w:b/>
          <w:bCs/>
        </w:rPr>
      </w:pPr>
    </w:p>
    <w:p w14:paraId="0FC0A4C4" w14:textId="77777777" w:rsidR="009F11DF" w:rsidRDefault="00B16D4D">
      <w:commentRangeStart w:id="8"/>
      <w:r>
        <w:t xml:space="preserve">As conceptualized by Faure et al (2006), the cell cycle </w:t>
      </w:r>
      <w:proofErr w:type="gramStart"/>
      <w:r>
        <w:t>is initiated</w:t>
      </w:r>
      <w:proofErr w:type="gramEnd"/>
      <w:r>
        <w:t xml:space="preserve"> by the presence of </w:t>
      </w:r>
      <w:proofErr w:type="spellStart"/>
      <w:r>
        <w:t>CycD</w:t>
      </w:r>
      <w:proofErr w:type="spellEnd"/>
      <w:r>
        <w:t xml:space="preserve"> (used as a stand-in for the cdk4/6-Cyclin D complex).  Within the model, </w:t>
      </w:r>
      <w:proofErr w:type="spellStart"/>
      <w:r>
        <w:t>CycD</w:t>
      </w:r>
      <w:proofErr w:type="spellEnd"/>
      <w:r>
        <w:t xml:space="preserve"> is assumed </w:t>
      </w:r>
      <w:proofErr w:type="gramStart"/>
      <w:r>
        <w:t>to be constitutively</w:t>
      </w:r>
      <w:proofErr w:type="gramEnd"/>
      <w:r>
        <w:t xml:space="preserve"> active, and is treated as a constant. </w:t>
      </w:r>
      <w:proofErr w:type="spellStart"/>
      <w:r>
        <w:t>CycD</w:t>
      </w:r>
      <w:proofErr w:type="spellEnd"/>
      <w:del w:id="9" w:author="Kelle Dhein" w:date="2016-04-29T13:49:00Z">
        <w:r w:rsidDel="00AE68CA">
          <w:delText xml:space="preserve"> acts to</w:delText>
        </w:r>
      </w:del>
      <w:r>
        <w:t xml:space="preserve"> inactivate</w:t>
      </w:r>
      <w:ins w:id="10" w:author="Kelle Dhein" w:date="2016-04-29T13:49:00Z">
        <w:r w:rsidR="00AE68CA">
          <w:t>s</w:t>
        </w:r>
      </w:ins>
      <w:r>
        <w:t xml:space="preserve"> the tumor suppressors retinoblastoma (</w:t>
      </w:r>
      <w:proofErr w:type="spellStart"/>
      <w:r>
        <w:t>Rb</w:t>
      </w:r>
      <w:proofErr w:type="spellEnd"/>
      <w:r>
        <w:t>) and p27, preventing them from blocking DNA transcription.</w:t>
      </w:r>
      <w:ins w:id="11" w:author="Kelle Dhein" w:date="2016-04-29T13:50:00Z">
        <w:r w:rsidR="00AE68CA">
          <w:t xml:space="preserve"> </w:t>
        </w:r>
      </w:ins>
      <w:del w:id="12" w:author="Kelle Dhein" w:date="2016-04-29T13:50:00Z">
        <w:r w:rsidDel="00AE68CA">
          <w:delText xml:space="preserve">   </w:delText>
        </w:r>
      </w:del>
      <w:r>
        <w:t>This in turn</w:t>
      </w:r>
      <w:del w:id="13" w:author="Kelle Dhein" w:date="2016-04-29T13:50:00Z">
        <w:r w:rsidDel="00AE68CA">
          <w:delText>s</w:delText>
        </w:r>
      </w:del>
      <w:r>
        <w:t xml:space="preserve"> releases the E2F transcription factors from </w:t>
      </w:r>
      <w:proofErr w:type="gramStart"/>
      <w:r>
        <w:t>being suppressed</w:t>
      </w:r>
      <w:proofErr w:type="gramEnd"/>
      <w:r>
        <w:t xml:space="preserve"> by </w:t>
      </w:r>
      <w:proofErr w:type="spellStart"/>
      <w:r>
        <w:t>Rb</w:t>
      </w:r>
      <w:proofErr w:type="spellEnd"/>
      <w:r>
        <w:t>.  E2F, a promoter, in turn activates Cyclin E (</w:t>
      </w:r>
      <w:proofErr w:type="spellStart"/>
      <w:r>
        <w:t>CycE</w:t>
      </w:r>
      <w:proofErr w:type="spellEnd"/>
      <w:r>
        <w:t>) at the G</w:t>
      </w:r>
      <w:r>
        <w:rPr>
          <w:vertAlign w:val="subscript"/>
        </w:rPr>
        <w:t>1</w:t>
      </w:r>
      <w:r>
        <w:t xml:space="preserve">/S transition.  E2F also inactivates </w:t>
      </w:r>
      <w:proofErr w:type="spellStart"/>
      <w:r>
        <w:t>Rb</w:t>
      </w:r>
      <w:proofErr w:type="spellEnd"/>
      <w:r>
        <w:t xml:space="preserve">, forming a positive feedback loop that pushes the cell towards further stages of the cycle. E2F also activates </w:t>
      </w:r>
      <w:proofErr w:type="gramStart"/>
      <w:r>
        <w:t>Cyclin</w:t>
      </w:r>
      <w:proofErr w:type="gramEnd"/>
      <w:r>
        <w:t xml:space="preserve"> A (</w:t>
      </w:r>
      <w:proofErr w:type="spellStart"/>
      <w:r>
        <w:t>CycA</w:t>
      </w:r>
      <w:proofErr w:type="spellEnd"/>
      <w:r>
        <w:t xml:space="preserve">), which maintains the inhibition of </w:t>
      </w:r>
      <w:proofErr w:type="spellStart"/>
      <w:r>
        <w:t>Rb</w:t>
      </w:r>
      <w:proofErr w:type="spellEnd"/>
      <w:r>
        <w:t xml:space="preserve"> and p27.  </w:t>
      </w:r>
      <w:proofErr w:type="spellStart"/>
      <w:r>
        <w:t>CycA</w:t>
      </w:r>
      <w:proofErr w:type="spellEnd"/>
      <w:r>
        <w:t xml:space="preserve"> also inactivates E2F and </w:t>
      </w:r>
      <w:proofErr w:type="spellStart"/>
      <w:r>
        <w:t>CycE</w:t>
      </w:r>
      <w:proofErr w:type="spellEnd"/>
      <w:r>
        <w:t>, as well as the Anaphase Promoting Complex, represented by its activators, Cdh1 and Cdc20.  Upon inactivation of the APC, Cyclin B (</w:t>
      </w:r>
      <w:proofErr w:type="spellStart"/>
      <w:r>
        <w:t>CycB</w:t>
      </w:r>
      <w:proofErr w:type="spellEnd"/>
      <w:r>
        <w:t xml:space="preserve">) production </w:t>
      </w:r>
      <w:proofErr w:type="gramStart"/>
      <w:r>
        <w:t>is released</w:t>
      </w:r>
      <w:proofErr w:type="gramEnd"/>
      <w:r>
        <w:t xml:space="preserve"> from inhibition; </w:t>
      </w:r>
      <w:r>
        <w:rPr>
          <w:i/>
          <w:iCs/>
        </w:rPr>
        <w:t>in vivo</w:t>
      </w:r>
      <w:r>
        <w:t xml:space="preserve">, </w:t>
      </w:r>
      <w:proofErr w:type="spellStart"/>
      <w:r>
        <w:t>CycB</w:t>
      </w:r>
      <w:proofErr w:type="spellEnd"/>
      <w:r>
        <w:t xml:space="preserve"> promotes the transition to mitosis and physical cell division during telophase.  Cdc20 </w:t>
      </w:r>
      <w:proofErr w:type="gramStart"/>
      <w:r>
        <w:t>is activated</w:t>
      </w:r>
      <w:proofErr w:type="gramEnd"/>
      <w:r>
        <w:t xml:space="preserve"> by </w:t>
      </w:r>
      <w:proofErr w:type="spellStart"/>
      <w:r>
        <w:t>CycB</w:t>
      </w:r>
      <w:proofErr w:type="spellEnd"/>
      <w:r>
        <w:t xml:space="preserve"> in a negative feedback loop, and then goes on to degrade </w:t>
      </w:r>
      <w:proofErr w:type="spellStart"/>
      <w:r>
        <w:t>CycA</w:t>
      </w:r>
      <w:proofErr w:type="spellEnd"/>
      <w:r>
        <w:t xml:space="preserve"> and indirectly activate Cdh1.  Finally, UbcH10 helps regulate the deactivation rate of </w:t>
      </w:r>
      <w:proofErr w:type="spellStart"/>
      <w:r>
        <w:t>CycA</w:t>
      </w:r>
      <w:proofErr w:type="spellEnd"/>
      <w:r>
        <w:t xml:space="preserve"> in combination with Cdh1 </w:t>
      </w:r>
      <w:commentRangeEnd w:id="8"/>
      <w:r w:rsidR="00AE68CA">
        <w:rPr>
          <w:rStyle w:val="CommentReference"/>
          <w:rFonts w:cs="Mangal"/>
        </w:rPr>
        <w:commentReference w:id="8"/>
      </w:r>
      <w:r>
        <w:t xml:space="preserve">(see fig. 1). </w:t>
      </w:r>
    </w:p>
    <w:p w14:paraId="6C7DA913" w14:textId="77777777" w:rsidR="009F11DF" w:rsidRDefault="00B16D4D">
      <w:r>
        <w:rPr>
          <w:noProof/>
          <w:lang w:eastAsia="en-US" w:bidi="ar-SA"/>
        </w:rPr>
        <w:drawing>
          <wp:anchor distT="0" distB="0" distL="0" distR="0" simplePos="0" relativeHeight="3" behindDoc="0" locked="0" layoutInCell="1" allowOverlap="1" wp14:anchorId="57311A84" wp14:editId="11D32388">
            <wp:simplePos x="0" y="0"/>
            <wp:positionH relativeFrom="column">
              <wp:posOffset>-4591050</wp:posOffset>
            </wp:positionH>
            <wp:positionV relativeFrom="paragraph">
              <wp:posOffset>93345</wp:posOffset>
            </wp:positionV>
            <wp:extent cx="4396105" cy="36309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4396105" cy="3630930"/>
                    </a:xfrm>
                    <a:prstGeom prst="rect">
                      <a:avLst/>
                    </a:prstGeom>
                    <a:noFill/>
                    <a:ln w="9525">
                      <a:noFill/>
                      <a:miter lim="800000"/>
                      <a:headEnd/>
                      <a:tailEnd/>
                    </a:ln>
                  </pic:spPr>
                </pic:pic>
              </a:graphicData>
            </a:graphic>
          </wp:anchor>
        </w:drawing>
      </w:r>
    </w:p>
    <w:p w14:paraId="2BCC2EBF" w14:textId="77777777" w:rsidR="009F11DF" w:rsidRDefault="009F11DF"/>
    <w:p w14:paraId="532A1E24" w14:textId="77777777" w:rsidR="009F11DF" w:rsidRDefault="009F11DF"/>
    <w:p w14:paraId="11D3333B" w14:textId="77777777" w:rsidR="009F11DF" w:rsidRDefault="009F11DF"/>
    <w:p w14:paraId="6E612457" w14:textId="77777777" w:rsidR="009F11DF" w:rsidRDefault="00B16D4D">
      <w:r>
        <w:t xml:space="preserve">Faure et al (2006)'s model was implemented in </w:t>
      </w:r>
      <w:proofErr w:type="spellStart"/>
      <w:r>
        <w:t>GINsim</w:t>
      </w:r>
      <w:proofErr w:type="spellEnd"/>
      <w:r>
        <w:t xml:space="preserve"> as Boolean GRN, where each of the above proteins is presented as a node, and assigned a value of </w:t>
      </w:r>
      <w:proofErr w:type="gramStart"/>
      <w:r>
        <w:t>1</w:t>
      </w:r>
      <w:proofErr w:type="gramEnd"/>
      <w:r>
        <w:t xml:space="preserve"> if active, 0 if inactive.  Interactions between proteins (inhibition or promotion) make</w:t>
      </w:r>
      <w:del w:id="14" w:author="Kelle Dhein" w:date="2016-04-29T13:51:00Z">
        <w:r w:rsidDel="00AE68CA">
          <w:delText>s</w:delText>
        </w:r>
      </w:del>
      <w:r>
        <w:t xml:space="preserve"> up the edges of the network in turn.  The model </w:t>
      </w:r>
      <w:proofErr w:type="gramStart"/>
      <w:r>
        <w:t>was run</w:t>
      </w:r>
      <w:proofErr w:type="gramEnd"/>
      <w:r>
        <w:t xml:space="preserve"> with three different rules for updating- synchronous, asynchronous, and mixed rules.  The synchronous form was simplest, yielding two attractors (one fixed, one a seven-state limit cycle), but was considered an unrealistic model of </w:t>
      </w:r>
      <w:r>
        <w:rPr>
          <w:i/>
          <w:iCs/>
        </w:rPr>
        <w:t>in vivo</w:t>
      </w:r>
      <w:r>
        <w:t xml:space="preserve"> processes.  At the other extreme, the asynchronous model also generated</w:t>
      </w:r>
    </w:p>
    <w:p w14:paraId="1FBC0981" w14:textId="77777777" w:rsidR="009F11DF" w:rsidRDefault="009F11DF"/>
    <w:p w14:paraId="0BC562EC" w14:textId="77777777" w:rsidR="009F11DF" w:rsidRDefault="009F11DF"/>
    <w:p w14:paraId="2E70AF08" w14:textId="77777777" w:rsidR="009F11DF" w:rsidRDefault="00B16D4D">
      <w:r>
        <w:t xml:space="preserve"> Fig. 1. The causal graph for the network of the cell cycle.</w:t>
      </w:r>
    </w:p>
    <w:p w14:paraId="33F7A1B2" w14:textId="77777777" w:rsidR="009F11DF" w:rsidRDefault="009F11DF"/>
    <w:p w14:paraId="3E02F0B2" w14:textId="77777777" w:rsidR="009F11DF" w:rsidRDefault="00B16D4D">
      <w:proofErr w:type="gramStart"/>
      <w:r>
        <w:t>the</w:t>
      </w:r>
      <w:proofErr w:type="gramEnd"/>
      <w:r>
        <w:t xml:space="preserve"> same fixed point attractor, and a </w:t>
      </w:r>
      <w:del w:id="15" w:author="Kelle Dhein" w:date="2016-04-29T13:51:00Z">
        <w:r w:rsidDel="00AE68CA">
          <w:delText xml:space="preserve">much </w:delText>
        </w:r>
      </w:del>
      <w:r>
        <w:t xml:space="preserve">more complex limit cycle composed of 112 states.  As a middle-ground solution, the mixed rules variant modeled some processes as synchronous, but others asynchronously, via the use of priority classes.  The priority classes </w:t>
      </w:r>
      <w:proofErr w:type="gramStart"/>
      <w:r>
        <w:t>were selected</w:t>
      </w:r>
      <w:proofErr w:type="gramEnd"/>
      <w:r>
        <w:t xml:space="preserve"> to represent </w:t>
      </w:r>
      <w:r>
        <w:rPr>
          <w:i/>
          <w:iCs/>
        </w:rPr>
        <w:t>in vivo</w:t>
      </w:r>
      <w:r>
        <w:t xml:space="preserve"> fast and slow biochemical processes.  The mixed rules version yielded a simpler 18-state limit cycle, and the same fixed attractor.  Over</w:t>
      </w:r>
      <w:del w:id="16" w:author="Kelle Dhein" w:date="2016-04-29T13:52:00Z">
        <w:r w:rsidDel="00AE68CA">
          <w:delText xml:space="preserve"> </w:delText>
        </w:r>
      </w:del>
      <w:r>
        <w:t xml:space="preserve">all, the </w:t>
      </w:r>
      <w:del w:id="17" w:author="Kelle Dhein" w:date="2016-04-29T13:52:00Z">
        <w:r w:rsidDel="00AE68CA">
          <w:delText xml:space="preserve">overall </w:delText>
        </w:r>
      </w:del>
      <w:r>
        <w:t xml:space="preserve">dynamics of the system </w:t>
      </w:r>
      <w:proofErr w:type="gramStart"/>
      <w:r>
        <w:t>w</w:t>
      </w:r>
      <w:ins w:id="18" w:author="Kelle Dhein" w:date="2016-04-29T13:52:00Z">
        <w:r w:rsidR="00AE68CA">
          <w:t>ere</w:t>
        </w:r>
      </w:ins>
      <w:del w:id="19" w:author="Kelle Dhein" w:date="2016-04-29T13:52:00Z">
        <w:r w:rsidDel="00AE68CA">
          <w:delText>as</w:delText>
        </w:r>
      </w:del>
      <w:r>
        <w:t xml:space="preserve"> preserved</w:t>
      </w:r>
      <w:proofErr w:type="gramEnd"/>
      <w:r>
        <w:t xml:space="preserve"> regardless of updating rules.</w:t>
      </w:r>
    </w:p>
    <w:p w14:paraId="11D8BE00" w14:textId="77777777" w:rsidR="009F11DF" w:rsidRDefault="009F11DF"/>
    <w:p w14:paraId="42FDB79A" w14:textId="77777777" w:rsidR="009F11DF" w:rsidRDefault="00B16D4D">
      <w:r>
        <w:t xml:space="preserve">Due to its simplicity, the synchronous model developed by Faure et al (2006) </w:t>
      </w:r>
      <w:proofErr w:type="gramStart"/>
      <w:r>
        <w:t>was selected</w:t>
      </w:r>
      <w:proofErr w:type="gramEnd"/>
      <w:r>
        <w:t xml:space="preserve"> for replication and analysis.  The model and its analysis </w:t>
      </w:r>
      <w:proofErr w:type="gramStart"/>
      <w:r>
        <w:t>was coded</w:t>
      </w:r>
      <w:proofErr w:type="gramEnd"/>
      <w:r>
        <w:t xml:space="preserve"> in Python, making heavy use of the Network X library. Much of the code concerning the network dynamics was derived from code developed to analyze the Boolean GRN of fission yeast (Walker et al 2015), avoiding the need to “reinvent the wheel.” The resulting modeled network is composed of ten nodes connected via 34 edges.  </w:t>
      </w:r>
    </w:p>
    <w:p w14:paraId="1A79723A" w14:textId="77777777" w:rsidR="009F11DF" w:rsidRDefault="009F11DF"/>
    <w:p w14:paraId="401FE866" w14:textId="77777777" w:rsidR="009F11DF" w:rsidRDefault="00B16D4D">
      <w:r>
        <w:t xml:space="preserve">Each protein in the GRN </w:t>
      </w:r>
      <w:proofErr w:type="gramStart"/>
      <w:r>
        <w:t>is assigned</w:t>
      </w:r>
      <w:proofErr w:type="gramEnd"/>
      <w:r>
        <w:t xml:space="preserve"> a value- either a 1, indicating an active state, or a 0, indicating inactivation.  The protein and its corresponding value are stored in a dictionary structure.  </w:t>
      </w:r>
    </w:p>
    <w:p w14:paraId="232355EA" w14:textId="77777777" w:rsidR="009F11DF" w:rsidRDefault="009F11DF"/>
    <w:p w14:paraId="1DA3C914" w14:textId="77777777" w:rsidR="009F11DF" w:rsidRDefault="00B16D4D">
      <w:r>
        <w:t xml:space="preserve">The update rules for the system </w:t>
      </w:r>
      <w:proofErr w:type="gramStart"/>
      <w:ins w:id="20" w:author="Kelle Dhein" w:date="2016-04-29T13:56:00Z">
        <w:r w:rsidR="003152FC">
          <w:t>are</w:t>
        </w:r>
      </w:ins>
      <w:del w:id="21" w:author="Kelle Dhein" w:date="2016-04-29T13:56:00Z">
        <w:r w:rsidDel="003152FC">
          <w:delText>is</w:delText>
        </w:r>
      </w:del>
      <w:r>
        <w:t xml:space="preserve"> based</w:t>
      </w:r>
      <w:proofErr w:type="gramEnd"/>
      <w:r>
        <w:t xml:space="preserve"> on those devised for the model developed by Faure et al (2006).  A protein's state is determined by use of simple Boolean statements that determine </w:t>
      </w:r>
      <w:proofErr w:type="gramStart"/>
      <w:r>
        <w:t>whether or not</w:t>
      </w:r>
      <w:proofErr w:type="gramEnd"/>
      <w:r>
        <w:t xml:space="preserve"> the node's inhibitors and activators are in the right state of activation and inactivation e.g.</w:t>
      </w:r>
    </w:p>
    <w:p w14:paraId="2F65BA4A" w14:textId="77777777" w:rsidR="009F11DF" w:rsidRDefault="009F11DF"/>
    <w:p w14:paraId="6CA8814C" w14:textId="77777777" w:rsidR="009F11DF" w:rsidRDefault="009F11DF">
      <w:pPr>
        <w:jc w:val="center"/>
        <w:rPr>
          <w:rFonts w:ascii="Courier 10 Pitch" w:hAnsi="Courier 10 Pitch"/>
        </w:rPr>
      </w:pPr>
    </w:p>
    <w:p w14:paraId="17752757" w14:textId="77777777" w:rsidR="009F11DF" w:rsidRDefault="00B16D4D">
      <w:pPr>
        <w:rPr>
          <w:rFonts w:ascii="Courier 10 Pitch" w:hAnsi="Courier 10 Pitch"/>
        </w:rPr>
      </w:pPr>
      <w:r>
        <w:rPr>
          <w:rFonts w:ascii="Courier 10 Pitch" w:hAnsi="Courier 10 Pitch"/>
        </w:rPr>
        <w:tab/>
      </w:r>
      <w:r>
        <w:rPr>
          <w:rFonts w:ascii="Courier 10 Pitch" w:hAnsi="Courier 10 Pitch"/>
        </w:rPr>
        <w:tab/>
      </w:r>
      <w:proofErr w:type="gramStart"/>
      <w:r>
        <w:rPr>
          <w:rFonts w:ascii="Courier 10 Pitch" w:hAnsi="Courier 10 Pitch"/>
        </w:rPr>
        <w:t>if</w:t>
      </w:r>
      <w:proofErr w:type="gramEnd"/>
      <w:r>
        <w:rPr>
          <w:rFonts w:ascii="Courier 10 Pitch" w:hAnsi="Courier 10 Pitch"/>
        </w:rPr>
        <w:t xml:space="preserve"> </w:t>
      </w:r>
      <w:proofErr w:type="spellStart"/>
      <w:r>
        <w:rPr>
          <w:rFonts w:ascii="Courier 10 Pitch" w:hAnsi="Courier 10 Pitch"/>
        </w:rPr>
        <w:t>prevState</w:t>
      </w:r>
      <w:proofErr w:type="spellEnd"/>
      <w:r>
        <w:rPr>
          <w:rFonts w:ascii="Courier 10 Pitch" w:hAnsi="Courier 10 Pitch"/>
        </w:rPr>
        <w:t xml:space="preserve">['E2F'] == 1 and </w:t>
      </w:r>
      <w:proofErr w:type="spellStart"/>
      <w:r>
        <w:rPr>
          <w:rFonts w:ascii="Courier 10 Pitch" w:hAnsi="Courier 10 Pitch"/>
        </w:rPr>
        <w:t>prevState</w:t>
      </w:r>
      <w:proofErr w:type="spellEnd"/>
      <w:r>
        <w:rPr>
          <w:rFonts w:ascii="Courier 10 Pitch" w:hAnsi="Courier 10 Pitch"/>
        </w:rPr>
        <w:t>['</w:t>
      </w:r>
      <w:proofErr w:type="spellStart"/>
      <w:r>
        <w:rPr>
          <w:rFonts w:ascii="Courier 10 Pitch" w:hAnsi="Courier 10 Pitch"/>
        </w:rPr>
        <w:t>Rb</w:t>
      </w:r>
      <w:proofErr w:type="spellEnd"/>
      <w:r>
        <w:rPr>
          <w:rFonts w:ascii="Courier 10 Pitch" w:hAnsi="Courier 10 Pitch"/>
        </w:rPr>
        <w:t>'] == 0:</w:t>
      </w:r>
    </w:p>
    <w:p w14:paraId="0472E949" w14:textId="77777777" w:rsidR="009F11DF" w:rsidRDefault="00B16D4D">
      <w:pPr>
        <w:rPr>
          <w:rFonts w:ascii="Courier 10 Pitch" w:hAnsi="Courier 10 Pitch"/>
        </w:rPr>
      </w:pPr>
      <w:r>
        <w:rPr>
          <w:rFonts w:ascii="Courier 10 Pitch" w:hAnsi="Courier 10 Pitch"/>
        </w:rPr>
        <w:tab/>
      </w:r>
      <w:r>
        <w:rPr>
          <w:rFonts w:ascii="Courier 10 Pitch" w:hAnsi="Courier 10 Pitch"/>
        </w:rPr>
        <w:tab/>
      </w:r>
      <w:r>
        <w:rPr>
          <w:rFonts w:ascii="Courier 10 Pitch" w:hAnsi="Courier 10 Pitch"/>
        </w:rPr>
        <w:tab/>
      </w:r>
      <w:proofErr w:type="spellStart"/>
      <w:proofErr w:type="gramStart"/>
      <w:r>
        <w:rPr>
          <w:rFonts w:ascii="Courier 10 Pitch" w:hAnsi="Courier 10 Pitch"/>
        </w:rPr>
        <w:t>currState</w:t>
      </w:r>
      <w:proofErr w:type="spellEnd"/>
      <w:r>
        <w:rPr>
          <w:rFonts w:ascii="Courier 10 Pitch" w:hAnsi="Courier 10 Pitch"/>
        </w:rPr>
        <w:t>[</w:t>
      </w:r>
      <w:proofErr w:type="gramEnd"/>
      <w:r>
        <w:rPr>
          <w:rFonts w:ascii="Courier 10 Pitch" w:hAnsi="Courier 10 Pitch"/>
        </w:rPr>
        <w:t>'</w:t>
      </w:r>
      <w:proofErr w:type="spellStart"/>
      <w:r>
        <w:rPr>
          <w:rFonts w:ascii="Courier 10 Pitch" w:hAnsi="Courier 10 Pitch"/>
        </w:rPr>
        <w:t>CycE</w:t>
      </w:r>
      <w:proofErr w:type="spellEnd"/>
      <w:r>
        <w:rPr>
          <w:rFonts w:ascii="Courier 10 Pitch" w:hAnsi="Courier 10 Pitch"/>
        </w:rPr>
        <w:t>']= 1('Cdh1', '</w:t>
      </w:r>
      <w:proofErr w:type="spellStart"/>
      <w:r>
        <w:rPr>
          <w:rFonts w:ascii="Courier 10 Pitch" w:hAnsi="Courier 10 Pitch"/>
        </w:rPr>
        <w:t>CycB</w:t>
      </w:r>
      <w:proofErr w:type="spellEnd"/>
      <w:r>
        <w:rPr>
          <w:rFonts w:ascii="Courier 10 Pitch" w:hAnsi="Courier 10 Pitch"/>
        </w:rPr>
        <w:t>')</w:t>
      </w:r>
      <w:r>
        <w:rPr>
          <w:rFonts w:ascii="Courier 10 Pitch" w:hAnsi="Courier 10 Pitch"/>
        </w:rPr>
        <w:tab/>
        <w:t>0.331732</w:t>
      </w:r>
    </w:p>
    <w:p w14:paraId="476C3D3B" w14:textId="77777777" w:rsidR="009F11DF" w:rsidRDefault="009F11DF"/>
    <w:p w14:paraId="1E75E49D" w14:textId="77777777" w:rsidR="009F11DF" w:rsidRDefault="00B16D4D">
      <w:pPr>
        <w:rPr>
          <w:rFonts w:ascii="Courier 10 Pitch" w:hAnsi="Courier 10 Pitch"/>
        </w:rPr>
      </w:pPr>
      <w:r>
        <w:rPr>
          <w:rFonts w:ascii="Courier 10 Pitch" w:hAnsi="Courier 10 Pitch"/>
        </w:rPr>
        <w:tab/>
      </w:r>
      <w:r>
        <w:rPr>
          <w:rFonts w:ascii="Courier 10 Pitch" w:hAnsi="Courier 10 Pitch"/>
        </w:rPr>
        <w:tab/>
      </w:r>
      <w:proofErr w:type="gramStart"/>
      <w:r>
        <w:rPr>
          <w:rFonts w:ascii="Courier 10 Pitch" w:hAnsi="Courier 10 Pitch"/>
        </w:rPr>
        <w:t>else</w:t>
      </w:r>
      <w:proofErr w:type="gramEnd"/>
      <w:r>
        <w:rPr>
          <w:rFonts w:ascii="Courier 10 Pitch" w:hAnsi="Courier 10 Pitch"/>
        </w:rPr>
        <w:t xml:space="preserve">: </w:t>
      </w:r>
    </w:p>
    <w:p w14:paraId="2BD02F42" w14:textId="77777777" w:rsidR="009F11DF" w:rsidRDefault="00B16D4D">
      <w:pPr>
        <w:rPr>
          <w:rFonts w:ascii="Courier 10 Pitch" w:hAnsi="Courier 10 Pitch"/>
        </w:rPr>
      </w:pPr>
      <w:r>
        <w:rPr>
          <w:rFonts w:ascii="Courier 10 Pitch" w:hAnsi="Courier 10 Pitch"/>
        </w:rPr>
        <w:tab/>
      </w:r>
      <w:r>
        <w:rPr>
          <w:rFonts w:ascii="Courier 10 Pitch" w:hAnsi="Courier 10 Pitch"/>
        </w:rPr>
        <w:tab/>
      </w:r>
      <w:r>
        <w:rPr>
          <w:rFonts w:ascii="Courier 10 Pitch" w:hAnsi="Courier 10 Pitch"/>
        </w:rPr>
        <w:tab/>
      </w:r>
      <w:proofErr w:type="spellStart"/>
      <w:proofErr w:type="gramStart"/>
      <w:r>
        <w:rPr>
          <w:rFonts w:ascii="Courier 10 Pitch" w:hAnsi="Courier 10 Pitch"/>
        </w:rPr>
        <w:t>currState</w:t>
      </w:r>
      <w:proofErr w:type="spellEnd"/>
      <w:r>
        <w:rPr>
          <w:rFonts w:ascii="Courier 10 Pitch" w:hAnsi="Courier 10 Pitch"/>
        </w:rPr>
        <w:t>[</w:t>
      </w:r>
      <w:proofErr w:type="gramEnd"/>
      <w:r>
        <w:rPr>
          <w:rFonts w:ascii="Courier 10 Pitch" w:hAnsi="Courier 10 Pitch"/>
        </w:rPr>
        <w:t>'</w:t>
      </w:r>
      <w:proofErr w:type="spellStart"/>
      <w:r>
        <w:rPr>
          <w:rFonts w:ascii="Courier 10 Pitch" w:hAnsi="Courier 10 Pitch"/>
        </w:rPr>
        <w:t>CycE</w:t>
      </w:r>
      <w:proofErr w:type="spellEnd"/>
      <w:r>
        <w:rPr>
          <w:rFonts w:ascii="Courier 10 Pitch" w:hAnsi="Courier 10 Pitch"/>
        </w:rPr>
        <w:t>'] = 0</w:t>
      </w:r>
    </w:p>
    <w:p w14:paraId="6CB1B0BE" w14:textId="77777777" w:rsidR="009F11DF" w:rsidRDefault="009F11DF">
      <w:pPr>
        <w:rPr>
          <w:rFonts w:ascii="Courier 10 Pitch" w:hAnsi="Courier 10 Pitch"/>
        </w:rPr>
      </w:pPr>
    </w:p>
    <w:p w14:paraId="77D66AF2" w14:textId="77777777" w:rsidR="009F11DF" w:rsidRDefault="00B16D4D">
      <w:r>
        <w:t xml:space="preserve">In the example above, </w:t>
      </w:r>
      <w:proofErr w:type="spellStart"/>
      <w:r>
        <w:t>CycE</w:t>
      </w:r>
      <w:proofErr w:type="spellEnd"/>
      <w:r>
        <w:t xml:space="preserve"> </w:t>
      </w:r>
      <w:proofErr w:type="gramStart"/>
      <w:r>
        <w:t>is switched</w:t>
      </w:r>
      <w:proofErr w:type="gramEnd"/>
      <w:r>
        <w:t xml:space="preserve"> </w:t>
      </w:r>
      <w:ins w:id="22" w:author="Kelle Dhein" w:date="2016-04-29T13:57:00Z">
        <w:r w:rsidR="003152FC">
          <w:t xml:space="preserve">[into?] </w:t>
        </w:r>
      </w:ins>
      <w:r>
        <w:t xml:space="preserve">an active state if E2F is active in the previous </w:t>
      </w:r>
      <w:proofErr w:type="spellStart"/>
      <w:r>
        <w:t>timestep</w:t>
      </w:r>
      <w:proofErr w:type="spellEnd"/>
      <w:r>
        <w:t xml:space="preserve"> and </w:t>
      </w:r>
      <w:proofErr w:type="spellStart"/>
      <w:r>
        <w:t>Rb</w:t>
      </w:r>
      <w:proofErr w:type="spellEnd"/>
      <w:r>
        <w:t xml:space="preserve"> is inactive.  If these conditions are untrue, </w:t>
      </w:r>
      <w:proofErr w:type="spellStart"/>
      <w:r>
        <w:t>CycE</w:t>
      </w:r>
      <w:proofErr w:type="spellEnd"/>
      <w:r>
        <w:t xml:space="preserve"> </w:t>
      </w:r>
      <w:proofErr w:type="gramStart"/>
      <w:r>
        <w:t>is switched</w:t>
      </w:r>
      <w:proofErr w:type="gramEnd"/>
      <w:r>
        <w:t xml:space="preserve"> to inactive. The model program iterates through the dictionary, verifies the state of each node's edges, and then, following the update rules, changes the value accordingly.</w:t>
      </w:r>
    </w:p>
    <w:p w14:paraId="77D1C4EA" w14:textId="77777777" w:rsidR="009F11DF" w:rsidRDefault="009F11DF"/>
    <w:p w14:paraId="457C40B7" w14:textId="77777777" w:rsidR="009F11DF" w:rsidRDefault="00B16D4D">
      <w:r>
        <w:t xml:space="preserve">For the purposes of analyzing the network dynamics of the Boolean GRN, the initial values were set </w:t>
      </w:r>
      <w:ins w:id="23" w:author="Kelle Dhein" w:date="2016-04-29T13:58:00Z">
        <w:r w:rsidR="003152FC">
          <w:t>so that</w:t>
        </w:r>
      </w:ins>
      <w:del w:id="24" w:author="Kelle Dhein" w:date="2016-04-29T13:58:00Z">
        <w:r w:rsidDel="003152FC">
          <w:delText>at as</w:delText>
        </w:r>
      </w:del>
      <w:r>
        <w:t xml:space="preserve"> </w:t>
      </w:r>
      <w:proofErr w:type="spellStart"/>
      <w:r>
        <w:t>CycD</w:t>
      </w:r>
      <w:proofErr w:type="spellEnd"/>
      <w:r>
        <w:t xml:space="preserve"> and </w:t>
      </w:r>
      <w:proofErr w:type="spellStart"/>
      <w:r>
        <w:t>Rb</w:t>
      </w:r>
      <w:proofErr w:type="spellEnd"/>
      <w:r>
        <w:t>=</w:t>
      </w:r>
      <w:proofErr w:type="gramStart"/>
      <w:r>
        <w:t>1</w:t>
      </w:r>
      <w:proofErr w:type="gramEnd"/>
      <w:r>
        <w:t xml:space="preserve">, and all others set to zero.  </w:t>
      </w:r>
    </w:p>
    <w:p w14:paraId="4ACB8220" w14:textId="77777777" w:rsidR="009F11DF" w:rsidRDefault="009F11DF"/>
    <w:p w14:paraId="7C4BD0B3" w14:textId="77777777" w:rsidR="009F11DF" w:rsidRDefault="00B16D4D">
      <w:pPr>
        <w:rPr>
          <w:b/>
          <w:bCs/>
        </w:rPr>
      </w:pPr>
      <w:r>
        <w:rPr>
          <w:b/>
          <w:bCs/>
        </w:rPr>
        <w:t>Results</w:t>
      </w:r>
    </w:p>
    <w:p w14:paraId="03926362" w14:textId="77777777" w:rsidR="009F11DF" w:rsidRDefault="009F11DF">
      <w:pPr>
        <w:rPr>
          <w:b/>
          <w:bCs/>
        </w:rPr>
      </w:pPr>
    </w:p>
    <w:p w14:paraId="21FB5FED" w14:textId="77777777" w:rsidR="009F11DF" w:rsidRDefault="00B16D4D">
      <w:r>
        <w:t xml:space="preserve">The model was able to replicate the attractors reported by Faure et al (2006) (see table 1, figs. 2 and 3).  The fixed point represents the quiescent state where </w:t>
      </w:r>
      <w:proofErr w:type="spellStart"/>
      <w:r>
        <w:t>CycD</w:t>
      </w:r>
      <w:proofErr w:type="spellEnd"/>
      <w:r>
        <w:t xml:space="preserve"> is not present and </w:t>
      </w:r>
      <w:proofErr w:type="spellStart"/>
      <w:r>
        <w:t>Rb</w:t>
      </w:r>
      <w:proofErr w:type="spellEnd"/>
      <w:r>
        <w:t xml:space="preserve"> is active.</w:t>
      </w:r>
      <w:ins w:id="25" w:author="Kelle Dhein" w:date="2016-04-29T13:58:00Z">
        <w:r w:rsidR="003152FC">
          <w:t xml:space="preserve"> </w:t>
        </w:r>
      </w:ins>
      <w:del w:id="26" w:author="Kelle Dhein" w:date="2016-04-29T13:58:00Z">
        <w:r w:rsidDel="003152FC">
          <w:delText xml:space="preserve">  </w:delText>
        </w:r>
      </w:del>
      <w:r>
        <w:t xml:space="preserve">The limit cycle approximately corresponds to the </w:t>
      </w:r>
      <w:r>
        <w:rPr>
          <w:i/>
          <w:iCs/>
        </w:rPr>
        <w:t>in vivo</w:t>
      </w:r>
      <w:r>
        <w:t xml:space="preserve"> cell cycle of division activated by the presence of </w:t>
      </w:r>
      <w:proofErr w:type="spellStart"/>
      <w:r>
        <w:t>CycD</w:t>
      </w:r>
      <w:proofErr w:type="spellEnd"/>
      <w:r>
        <w:t>.</w:t>
      </w:r>
    </w:p>
    <w:p w14:paraId="439BB8DA" w14:textId="77777777" w:rsidR="009F11DF" w:rsidRDefault="009F11DF">
      <w:pPr>
        <w:rPr>
          <w:b/>
          <w:bCs/>
        </w:rPr>
      </w:pP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905"/>
        <w:gridCol w:w="904"/>
        <w:gridCol w:w="904"/>
        <w:gridCol w:w="904"/>
        <w:gridCol w:w="904"/>
        <w:gridCol w:w="906"/>
        <w:gridCol w:w="904"/>
        <w:gridCol w:w="904"/>
        <w:gridCol w:w="904"/>
        <w:gridCol w:w="904"/>
        <w:gridCol w:w="921"/>
      </w:tblGrid>
      <w:tr w:rsidR="009F11DF" w14:paraId="61BF5F02" w14:textId="77777777">
        <w:tc>
          <w:tcPr>
            <w:tcW w:w="905" w:type="dxa"/>
            <w:tcBorders>
              <w:top w:val="single" w:sz="2" w:space="0" w:color="000001"/>
              <w:left w:val="single" w:sz="2" w:space="0" w:color="000001"/>
              <w:bottom w:val="single" w:sz="2" w:space="0" w:color="000001"/>
              <w:right w:val="nil"/>
            </w:tcBorders>
            <w:shd w:val="clear" w:color="auto" w:fill="FFFFFF"/>
            <w:tcMar>
              <w:left w:w="45" w:type="dxa"/>
            </w:tcMar>
          </w:tcPr>
          <w:p w14:paraId="480F4E0C" w14:textId="77777777" w:rsidR="009F11DF" w:rsidRDefault="00B16D4D">
            <w:pPr>
              <w:pStyle w:val="TableContents"/>
              <w:rPr>
                <w:b/>
                <w:bCs/>
              </w:rPr>
            </w:pPr>
            <w:r>
              <w:rPr>
                <w:b/>
                <w:bCs/>
              </w:rPr>
              <w:t>Protein</w:t>
            </w:r>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14:paraId="0E320DCF" w14:textId="77777777" w:rsidR="009F11DF" w:rsidRDefault="00B16D4D">
            <w:pPr>
              <w:pStyle w:val="TableContents"/>
            </w:pPr>
            <w:proofErr w:type="spellStart"/>
            <w:r>
              <w:t>CycD</w:t>
            </w:r>
            <w:proofErr w:type="spellEnd"/>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14:paraId="314883CF" w14:textId="77777777" w:rsidR="009F11DF" w:rsidRDefault="00B16D4D">
            <w:pPr>
              <w:pStyle w:val="TableContents"/>
            </w:pPr>
            <w:proofErr w:type="spellStart"/>
            <w:r>
              <w:t>Rb</w:t>
            </w:r>
            <w:proofErr w:type="spellEnd"/>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14:paraId="45F56C39" w14:textId="77777777" w:rsidR="009F11DF" w:rsidRDefault="00B16D4D">
            <w:pPr>
              <w:pStyle w:val="TableContents"/>
            </w:pPr>
            <w:r>
              <w:t>E2F</w:t>
            </w:r>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14:paraId="7345A03E" w14:textId="77777777" w:rsidR="009F11DF" w:rsidRDefault="00B16D4D">
            <w:pPr>
              <w:pStyle w:val="TableContents"/>
            </w:pPr>
            <w:proofErr w:type="spellStart"/>
            <w:r>
              <w:t>CycE</w:t>
            </w:r>
            <w:proofErr w:type="spellEnd"/>
          </w:p>
        </w:tc>
        <w:tc>
          <w:tcPr>
            <w:tcW w:w="906" w:type="dxa"/>
            <w:tcBorders>
              <w:top w:val="single" w:sz="2" w:space="0" w:color="000001"/>
              <w:left w:val="single" w:sz="2" w:space="0" w:color="000001"/>
              <w:bottom w:val="single" w:sz="2" w:space="0" w:color="000001"/>
              <w:right w:val="nil"/>
            </w:tcBorders>
            <w:shd w:val="clear" w:color="auto" w:fill="FFFFFF"/>
            <w:tcMar>
              <w:left w:w="45" w:type="dxa"/>
            </w:tcMar>
          </w:tcPr>
          <w:p w14:paraId="51216D0C" w14:textId="77777777" w:rsidR="009F11DF" w:rsidRDefault="00B16D4D">
            <w:pPr>
              <w:pStyle w:val="TableContents"/>
            </w:pPr>
            <w:proofErr w:type="spellStart"/>
            <w:r>
              <w:t>CycA</w:t>
            </w:r>
            <w:proofErr w:type="spellEnd"/>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14:paraId="0A614F63" w14:textId="77777777" w:rsidR="009F11DF" w:rsidRDefault="00B16D4D">
            <w:pPr>
              <w:pStyle w:val="TableContents"/>
            </w:pPr>
            <w:r>
              <w:t>p27</w:t>
            </w:r>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14:paraId="522F3D44" w14:textId="77777777" w:rsidR="009F11DF" w:rsidRDefault="00B16D4D">
            <w:pPr>
              <w:pStyle w:val="TableContents"/>
            </w:pPr>
            <w:r>
              <w:t>Cdc20</w:t>
            </w:r>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14:paraId="794E2B4C" w14:textId="77777777" w:rsidR="009F11DF" w:rsidRDefault="00B16D4D">
            <w:pPr>
              <w:pStyle w:val="TableContents"/>
            </w:pPr>
            <w:r>
              <w:t>Ubch10</w:t>
            </w:r>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14:paraId="46DFFB65" w14:textId="77777777" w:rsidR="009F11DF" w:rsidRDefault="00B16D4D">
            <w:pPr>
              <w:pStyle w:val="TableContents"/>
            </w:pPr>
            <w:r>
              <w:t>Cdh1</w:t>
            </w:r>
          </w:p>
        </w:tc>
        <w:tc>
          <w:tcPr>
            <w:tcW w:w="92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19BC240A" w14:textId="77777777" w:rsidR="009F11DF" w:rsidRDefault="00B16D4D">
            <w:pPr>
              <w:pStyle w:val="TableContents"/>
            </w:pPr>
            <w:proofErr w:type="spellStart"/>
            <w:r>
              <w:t>CycB</w:t>
            </w:r>
            <w:proofErr w:type="spellEnd"/>
          </w:p>
        </w:tc>
      </w:tr>
      <w:tr w:rsidR="009F11DF" w14:paraId="502500FB" w14:textId="77777777">
        <w:tc>
          <w:tcPr>
            <w:tcW w:w="9964" w:type="dxa"/>
            <w:gridSpan w:val="11"/>
            <w:tcBorders>
              <w:top w:val="nil"/>
              <w:left w:val="single" w:sz="2" w:space="0" w:color="000001"/>
              <w:bottom w:val="single" w:sz="2" w:space="0" w:color="000001"/>
              <w:right w:val="single" w:sz="2" w:space="0" w:color="000001"/>
            </w:tcBorders>
            <w:shd w:val="clear" w:color="auto" w:fill="FFFFFF"/>
            <w:tcMar>
              <w:left w:w="45" w:type="dxa"/>
            </w:tcMar>
          </w:tcPr>
          <w:p w14:paraId="05ACC598" w14:textId="77777777" w:rsidR="009F11DF" w:rsidRDefault="00B16D4D">
            <w:pPr>
              <w:pStyle w:val="TableContents"/>
              <w:jc w:val="center"/>
            </w:pPr>
            <w:r>
              <w:t>Fixed Point</w:t>
            </w:r>
          </w:p>
        </w:tc>
      </w:tr>
      <w:tr w:rsidR="009F11DF" w14:paraId="33622093" w14:textId="77777777">
        <w:tc>
          <w:tcPr>
            <w:tcW w:w="905" w:type="dxa"/>
            <w:tcBorders>
              <w:top w:val="nil"/>
              <w:left w:val="single" w:sz="2" w:space="0" w:color="000001"/>
              <w:bottom w:val="single" w:sz="2" w:space="0" w:color="000001"/>
              <w:right w:val="nil"/>
            </w:tcBorders>
            <w:shd w:val="clear" w:color="auto" w:fill="FFFFFF"/>
            <w:tcMar>
              <w:left w:w="45" w:type="dxa"/>
            </w:tcMar>
          </w:tcPr>
          <w:p w14:paraId="36A36FD5" w14:textId="77777777" w:rsidR="009F11DF" w:rsidRDefault="00B16D4D">
            <w:pPr>
              <w:pStyle w:val="TableContents"/>
              <w:rPr>
                <w:b/>
                <w:bCs/>
              </w:rPr>
            </w:pPr>
            <w:r>
              <w:rPr>
                <w:b/>
                <w:bCs/>
              </w:rPr>
              <w:t>Value</w:t>
            </w:r>
          </w:p>
        </w:tc>
        <w:tc>
          <w:tcPr>
            <w:tcW w:w="904" w:type="dxa"/>
            <w:tcBorders>
              <w:top w:val="nil"/>
              <w:left w:val="single" w:sz="2" w:space="0" w:color="000001"/>
              <w:bottom w:val="single" w:sz="2" w:space="0" w:color="000001"/>
              <w:right w:val="nil"/>
            </w:tcBorders>
            <w:shd w:val="clear" w:color="auto" w:fill="FFFFFF"/>
            <w:tcMar>
              <w:left w:w="45" w:type="dxa"/>
            </w:tcMar>
          </w:tcPr>
          <w:p w14:paraId="3705FF45"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7C1EB914"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41AF2B41"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781B212B" w14:textId="77777777" w:rsidR="009F11DF" w:rsidRDefault="00B16D4D">
            <w:pPr>
              <w:pStyle w:val="TableContents"/>
            </w:pPr>
            <w:r>
              <w:t>0</w:t>
            </w:r>
          </w:p>
        </w:tc>
        <w:tc>
          <w:tcPr>
            <w:tcW w:w="906" w:type="dxa"/>
            <w:tcBorders>
              <w:top w:val="nil"/>
              <w:left w:val="single" w:sz="2" w:space="0" w:color="000001"/>
              <w:bottom w:val="single" w:sz="2" w:space="0" w:color="000001"/>
              <w:right w:val="nil"/>
            </w:tcBorders>
            <w:shd w:val="clear" w:color="auto" w:fill="FFFFFF"/>
            <w:tcMar>
              <w:left w:w="45" w:type="dxa"/>
            </w:tcMar>
          </w:tcPr>
          <w:p w14:paraId="43D4768B"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48D47927"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1A38B206"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0C125664"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3688F55F" w14:textId="77777777" w:rsidR="009F11DF" w:rsidRDefault="00B16D4D">
            <w:pPr>
              <w:pStyle w:val="TableContents"/>
            </w:pPr>
            <w:r>
              <w:t>1</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14:paraId="3F3A1C72" w14:textId="77777777" w:rsidR="009F11DF" w:rsidRDefault="00B16D4D">
            <w:pPr>
              <w:pStyle w:val="TableContents"/>
            </w:pPr>
            <w:r>
              <w:t>0</w:t>
            </w:r>
          </w:p>
        </w:tc>
      </w:tr>
      <w:tr w:rsidR="009F11DF" w14:paraId="4C014E25" w14:textId="77777777">
        <w:tc>
          <w:tcPr>
            <w:tcW w:w="9964" w:type="dxa"/>
            <w:gridSpan w:val="11"/>
            <w:tcBorders>
              <w:top w:val="nil"/>
              <w:left w:val="single" w:sz="2" w:space="0" w:color="000001"/>
              <w:bottom w:val="single" w:sz="2" w:space="0" w:color="000001"/>
              <w:right w:val="single" w:sz="2" w:space="0" w:color="000001"/>
            </w:tcBorders>
            <w:shd w:val="clear" w:color="auto" w:fill="FFFFFF"/>
            <w:tcMar>
              <w:left w:w="45" w:type="dxa"/>
            </w:tcMar>
          </w:tcPr>
          <w:p w14:paraId="5688751A" w14:textId="77777777" w:rsidR="009F11DF" w:rsidRDefault="00B16D4D">
            <w:pPr>
              <w:pStyle w:val="TableContents"/>
              <w:jc w:val="center"/>
            </w:pPr>
            <w:r>
              <w:t>Limit Cycle</w:t>
            </w:r>
          </w:p>
        </w:tc>
      </w:tr>
      <w:tr w:rsidR="009F11DF" w14:paraId="03F37CBE" w14:textId="77777777">
        <w:tc>
          <w:tcPr>
            <w:tcW w:w="905" w:type="dxa"/>
            <w:tcBorders>
              <w:top w:val="nil"/>
              <w:left w:val="single" w:sz="2" w:space="0" w:color="000001"/>
              <w:bottom w:val="single" w:sz="2" w:space="0" w:color="000001"/>
              <w:right w:val="nil"/>
            </w:tcBorders>
            <w:shd w:val="clear" w:color="auto" w:fill="FFFFFF"/>
            <w:tcMar>
              <w:left w:w="45" w:type="dxa"/>
            </w:tcMar>
          </w:tcPr>
          <w:p w14:paraId="691FCA44" w14:textId="77777777" w:rsidR="009F11DF" w:rsidRDefault="00B16D4D">
            <w:pPr>
              <w:pStyle w:val="TableContents"/>
              <w:rPr>
                <w:b/>
                <w:bCs/>
              </w:rPr>
            </w:pPr>
            <w:r>
              <w:rPr>
                <w:b/>
                <w:bCs/>
              </w:rPr>
              <w:t>Value</w:t>
            </w:r>
          </w:p>
        </w:tc>
        <w:tc>
          <w:tcPr>
            <w:tcW w:w="904" w:type="dxa"/>
            <w:tcBorders>
              <w:top w:val="nil"/>
              <w:left w:val="single" w:sz="2" w:space="0" w:color="000001"/>
              <w:bottom w:val="single" w:sz="2" w:space="0" w:color="000001"/>
              <w:right w:val="nil"/>
            </w:tcBorders>
            <w:shd w:val="clear" w:color="auto" w:fill="FFFFFF"/>
            <w:tcMar>
              <w:left w:w="45" w:type="dxa"/>
            </w:tcMar>
          </w:tcPr>
          <w:p w14:paraId="039F70F8"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16BD7A8A"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7E12CC8E"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323E6E48" w14:textId="77777777" w:rsidR="009F11DF" w:rsidRDefault="00B16D4D">
            <w:pPr>
              <w:pStyle w:val="TableContents"/>
            </w:pPr>
            <w:r>
              <w:t>0</w:t>
            </w:r>
          </w:p>
        </w:tc>
        <w:tc>
          <w:tcPr>
            <w:tcW w:w="906" w:type="dxa"/>
            <w:tcBorders>
              <w:top w:val="nil"/>
              <w:left w:val="single" w:sz="2" w:space="0" w:color="000001"/>
              <w:bottom w:val="single" w:sz="2" w:space="0" w:color="000001"/>
              <w:right w:val="nil"/>
            </w:tcBorders>
            <w:shd w:val="clear" w:color="auto" w:fill="FFFFFF"/>
            <w:tcMar>
              <w:left w:w="45" w:type="dxa"/>
            </w:tcMar>
          </w:tcPr>
          <w:p w14:paraId="20197C07"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0CB7D10B"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02DB44D4"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30EC247A"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6E401D48" w14:textId="77777777" w:rsidR="009F11DF" w:rsidRDefault="00B16D4D">
            <w:pPr>
              <w:pStyle w:val="TableContents"/>
            </w:pPr>
            <w:r>
              <w:t>1</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14:paraId="2CB05682" w14:textId="77777777" w:rsidR="009F11DF" w:rsidRDefault="00B16D4D">
            <w:pPr>
              <w:pStyle w:val="TableContents"/>
            </w:pPr>
            <w:r>
              <w:t>0</w:t>
            </w:r>
          </w:p>
        </w:tc>
      </w:tr>
      <w:tr w:rsidR="009F11DF" w14:paraId="5267F9CD" w14:textId="77777777">
        <w:tc>
          <w:tcPr>
            <w:tcW w:w="905" w:type="dxa"/>
            <w:tcBorders>
              <w:top w:val="nil"/>
              <w:left w:val="single" w:sz="2" w:space="0" w:color="000001"/>
              <w:bottom w:val="single" w:sz="2" w:space="0" w:color="000001"/>
              <w:right w:val="nil"/>
            </w:tcBorders>
            <w:shd w:val="clear" w:color="auto" w:fill="FFFFFF"/>
            <w:tcMar>
              <w:left w:w="45" w:type="dxa"/>
            </w:tcMar>
          </w:tcPr>
          <w:p w14:paraId="2F052B63" w14:textId="77777777"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14:paraId="745E4ECD"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61020682"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25C082C5"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6565755D" w14:textId="77777777" w:rsidR="009F11DF" w:rsidRDefault="00B16D4D">
            <w:pPr>
              <w:pStyle w:val="TableContents"/>
            </w:pPr>
            <w:r>
              <w:t>0</w:t>
            </w:r>
          </w:p>
        </w:tc>
        <w:tc>
          <w:tcPr>
            <w:tcW w:w="906" w:type="dxa"/>
            <w:tcBorders>
              <w:top w:val="nil"/>
              <w:left w:val="single" w:sz="2" w:space="0" w:color="000001"/>
              <w:bottom w:val="single" w:sz="2" w:space="0" w:color="000001"/>
              <w:right w:val="nil"/>
            </w:tcBorders>
            <w:shd w:val="clear" w:color="auto" w:fill="FFFFFF"/>
            <w:tcMar>
              <w:left w:w="45" w:type="dxa"/>
            </w:tcMar>
          </w:tcPr>
          <w:p w14:paraId="00545AAA"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3F26D21F"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4F57C91A"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75CACA80"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7FC78B74" w14:textId="77777777" w:rsidR="009F11DF" w:rsidRDefault="00B16D4D">
            <w:pPr>
              <w:pStyle w:val="TableContents"/>
            </w:pPr>
            <w:r>
              <w:t>1</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14:paraId="253DE431" w14:textId="77777777" w:rsidR="009F11DF" w:rsidRDefault="00B16D4D">
            <w:pPr>
              <w:pStyle w:val="TableContents"/>
            </w:pPr>
            <w:r>
              <w:t>0</w:t>
            </w:r>
          </w:p>
        </w:tc>
      </w:tr>
      <w:tr w:rsidR="009F11DF" w14:paraId="45FBCA12" w14:textId="77777777">
        <w:tc>
          <w:tcPr>
            <w:tcW w:w="905" w:type="dxa"/>
            <w:tcBorders>
              <w:top w:val="nil"/>
              <w:left w:val="single" w:sz="2" w:space="0" w:color="000001"/>
              <w:bottom w:val="single" w:sz="2" w:space="0" w:color="000001"/>
              <w:right w:val="nil"/>
            </w:tcBorders>
            <w:shd w:val="clear" w:color="auto" w:fill="FFFFFF"/>
            <w:tcMar>
              <w:left w:w="45" w:type="dxa"/>
            </w:tcMar>
          </w:tcPr>
          <w:p w14:paraId="79E70AAE" w14:textId="77777777"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14:paraId="2F91B3EA"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03AFF7D8"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10C3D929"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446EBC81" w14:textId="77777777" w:rsidR="009F11DF" w:rsidRDefault="00B16D4D">
            <w:pPr>
              <w:pStyle w:val="TableContents"/>
            </w:pPr>
            <w:r>
              <w:t>1</w:t>
            </w:r>
          </w:p>
        </w:tc>
        <w:tc>
          <w:tcPr>
            <w:tcW w:w="906" w:type="dxa"/>
            <w:tcBorders>
              <w:top w:val="nil"/>
              <w:left w:val="single" w:sz="2" w:space="0" w:color="000001"/>
              <w:bottom w:val="single" w:sz="2" w:space="0" w:color="000001"/>
              <w:right w:val="nil"/>
            </w:tcBorders>
            <w:shd w:val="clear" w:color="auto" w:fill="FFFFFF"/>
            <w:tcMar>
              <w:left w:w="45" w:type="dxa"/>
            </w:tcMar>
          </w:tcPr>
          <w:p w14:paraId="67428D0F"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7F2A5D60"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174D1F6B"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04BB02F3"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156CC4CD" w14:textId="77777777" w:rsidR="009F11DF" w:rsidRDefault="00B16D4D">
            <w:pPr>
              <w:pStyle w:val="TableContents"/>
            </w:pPr>
            <w:r>
              <w:t>1</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14:paraId="08C69982" w14:textId="77777777" w:rsidR="009F11DF" w:rsidRDefault="00B16D4D">
            <w:pPr>
              <w:pStyle w:val="TableContents"/>
            </w:pPr>
            <w:r>
              <w:t>0</w:t>
            </w:r>
          </w:p>
        </w:tc>
      </w:tr>
      <w:tr w:rsidR="009F11DF" w14:paraId="7644037A" w14:textId="77777777">
        <w:tc>
          <w:tcPr>
            <w:tcW w:w="905" w:type="dxa"/>
            <w:tcBorders>
              <w:top w:val="nil"/>
              <w:left w:val="single" w:sz="2" w:space="0" w:color="000001"/>
              <w:bottom w:val="single" w:sz="2" w:space="0" w:color="000001"/>
              <w:right w:val="nil"/>
            </w:tcBorders>
            <w:shd w:val="clear" w:color="auto" w:fill="FFFFFF"/>
            <w:tcMar>
              <w:left w:w="45" w:type="dxa"/>
            </w:tcMar>
          </w:tcPr>
          <w:p w14:paraId="6783F711" w14:textId="77777777"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14:paraId="4CAA41E8"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3AAF4F5A"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72840303"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4D7489B1" w14:textId="77777777" w:rsidR="009F11DF" w:rsidRDefault="00B16D4D">
            <w:pPr>
              <w:pStyle w:val="TableContents"/>
            </w:pPr>
            <w:r>
              <w:t>1</w:t>
            </w:r>
          </w:p>
        </w:tc>
        <w:tc>
          <w:tcPr>
            <w:tcW w:w="906" w:type="dxa"/>
            <w:tcBorders>
              <w:top w:val="nil"/>
              <w:left w:val="single" w:sz="2" w:space="0" w:color="000001"/>
              <w:bottom w:val="single" w:sz="2" w:space="0" w:color="000001"/>
              <w:right w:val="nil"/>
            </w:tcBorders>
            <w:shd w:val="clear" w:color="auto" w:fill="FFFFFF"/>
            <w:tcMar>
              <w:left w:w="45" w:type="dxa"/>
            </w:tcMar>
          </w:tcPr>
          <w:p w14:paraId="0AD33208"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63331181"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39336F56"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0542F82F"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7537D08E" w14:textId="77777777" w:rsidR="009F11DF" w:rsidRDefault="00B16D4D">
            <w:pPr>
              <w:pStyle w:val="TableContents"/>
            </w:pPr>
            <w:r>
              <w:t>1</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14:paraId="7948BB3D" w14:textId="77777777" w:rsidR="009F11DF" w:rsidRDefault="00B16D4D">
            <w:pPr>
              <w:pStyle w:val="TableContents"/>
            </w:pPr>
            <w:r>
              <w:t>0</w:t>
            </w:r>
          </w:p>
        </w:tc>
      </w:tr>
      <w:tr w:rsidR="009F11DF" w14:paraId="66A3A7F8" w14:textId="77777777">
        <w:tc>
          <w:tcPr>
            <w:tcW w:w="905" w:type="dxa"/>
            <w:tcBorders>
              <w:top w:val="nil"/>
              <w:left w:val="single" w:sz="2" w:space="0" w:color="000001"/>
              <w:bottom w:val="single" w:sz="2" w:space="0" w:color="000001"/>
              <w:right w:val="nil"/>
            </w:tcBorders>
            <w:shd w:val="clear" w:color="auto" w:fill="FFFFFF"/>
            <w:tcMar>
              <w:left w:w="45" w:type="dxa"/>
            </w:tcMar>
          </w:tcPr>
          <w:p w14:paraId="2A4643F3" w14:textId="77777777"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14:paraId="64A99904"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59602331"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5832E87D"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340DED82" w14:textId="77777777" w:rsidR="009F11DF" w:rsidRDefault="00B16D4D">
            <w:pPr>
              <w:pStyle w:val="TableContents"/>
            </w:pPr>
            <w:r>
              <w:t>1</w:t>
            </w:r>
          </w:p>
        </w:tc>
        <w:tc>
          <w:tcPr>
            <w:tcW w:w="906" w:type="dxa"/>
            <w:tcBorders>
              <w:top w:val="nil"/>
              <w:left w:val="single" w:sz="2" w:space="0" w:color="000001"/>
              <w:bottom w:val="single" w:sz="2" w:space="0" w:color="000001"/>
              <w:right w:val="nil"/>
            </w:tcBorders>
            <w:shd w:val="clear" w:color="auto" w:fill="FFFFFF"/>
            <w:tcMar>
              <w:left w:w="45" w:type="dxa"/>
            </w:tcMar>
          </w:tcPr>
          <w:p w14:paraId="155D75DC"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3D7F4666"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56BC89D9"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1A013F06"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3CDB7FF4" w14:textId="77777777" w:rsidR="009F11DF" w:rsidRDefault="00B16D4D">
            <w:pPr>
              <w:pStyle w:val="TableContents"/>
            </w:pPr>
            <w:r>
              <w:t>0</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14:paraId="4BC88503" w14:textId="77777777" w:rsidR="009F11DF" w:rsidRDefault="00B16D4D">
            <w:pPr>
              <w:pStyle w:val="TableContents"/>
            </w:pPr>
            <w:r>
              <w:t>0</w:t>
            </w:r>
          </w:p>
        </w:tc>
      </w:tr>
      <w:tr w:rsidR="009F11DF" w14:paraId="4AD5A59D" w14:textId="77777777">
        <w:tc>
          <w:tcPr>
            <w:tcW w:w="905" w:type="dxa"/>
            <w:tcBorders>
              <w:top w:val="nil"/>
              <w:left w:val="single" w:sz="2" w:space="0" w:color="000001"/>
              <w:bottom w:val="single" w:sz="2" w:space="0" w:color="000001"/>
              <w:right w:val="nil"/>
            </w:tcBorders>
            <w:shd w:val="clear" w:color="auto" w:fill="FFFFFF"/>
            <w:tcMar>
              <w:left w:w="45" w:type="dxa"/>
            </w:tcMar>
          </w:tcPr>
          <w:p w14:paraId="2F6FB3CE" w14:textId="77777777"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14:paraId="6B51B016"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37DD3C6C"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3D63BB99"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3620B78C" w14:textId="77777777" w:rsidR="009F11DF" w:rsidRDefault="00B16D4D">
            <w:pPr>
              <w:pStyle w:val="TableContents"/>
            </w:pPr>
            <w:r>
              <w:t>0</w:t>
            </w:r>
          </w:p>
        </w:tc>
        <w:tc>
          <w:tcPr>
            <w:tcW w:w="906" w:type="dxa"/>
            <w:tcBorders>
              <w:top w:val="nil"/>
              <w:left w:val="single" w:sz="2" w:space="0" w:color="000001"/>
              <w:bottom w:val="single" w:sz="2" w:space="0" w:color="000001"/>
              <w:right w:val="nil"/>
            </w:tcBorders>
            <w:shd w:val="clear" w:color="auto" w:fill="FFFFFF"/>
            <w:tcMar>
              <w:left w:w="45" w:type="dxa"/>
            </w:tcMar>
          </w:tcPr>
          <w:p w14:paraId="202E3CF8"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28E5B808"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0FD1DEC1"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015B4F69"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27021296" w14:textId="77777777" w:rsidR="009F11DF" w:rsidRDefault="00B16D4D">
            <w:pPr>
              <w:pStyle w:val="TableContents"/>
            </w:pPr>
            <w:r>
              <w:t>0</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14:paraId="158FDB1D" w14:textId="77777777" w:rsidR="009F11DF" w:rsidRDefault="00B16D4D">
            <w:pPr>
              <w:pStyle w:val="TableContents"/>
            </w:pPr>
            <w:r>
              <w:t>1</w:t>
            </w:r>
          </w:p>
        </w:tc>
      </w:tr>
      <w:tr w:rsidR="009F11DF" w14:paraId="0A866FD9" w14:textId="77777777">
        <w:tc>
          <w:tcPr>
            <w:tcW w:w="905" w:type="dxa"/>
            <w:tcBorders>
              <w:top w:val="nil"/>
              <w:left w:val="single" w:sz="2" w:space="0" w:color="000001"/>
              <w:bottom w:val="single" w:sz="2" w:space="0" w:color="000001"/>
              <w:right w:val="nil"/>
            </w:tcBorders>
            <w:shd w:val="clear" w:color="auto" w:fill="FFFFFF"/>
            <w:tcMar>
              <w:left w:w="45" w:type="dxa"/>
            </w:tcMar>
          </w:tcPr>
          <w:p w14:paraId="013F5177" w14:textId="77777777"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14:paraId="752500B8"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27997F6B"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46B9F287"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669A09E5" w14:textId="77777777" w:rsidR="009F11DF" w:rsidRDefault="00B16D4D">
            <w:pPr>
              <w:pStyle w:val="TableContents"/>
            </w:pPr>
            <w:r>
              <w:t>0</w:t>
            </w:r>
          </w:p>
        </w:tc>
        <w:tc>
          <w:tcPr>
            <w:tcW w:w="906" w:type="dxa"/>
            <w:tcBorders>
              <w:top w:val="nil"/>
              <w:left w:val="single" w:sz="2" w:space="0" w:color="000001"/>
              <w:bottom w:val="single" w:sz="2" w:space="0" w:color="000001"/>
              <w:right w:val="nil"/>
            </w:tcBorders>
            <w:shd w:val="clear" w:color="auto" w:fill="FFFFFF"/>
            <w:tcMar>
              <w:left w:w="45" w:type="dxa"/>
            </w:tcMar>
          </w:tcPr>
          <w:p w14:paraId="3E7A82C3"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7CF7543E" w14:textId="77777777"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14:paraId="3767D3D2"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2535FE86" w14:textId="77777777"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14:paraId="23722F5A" w14:textId="77777777" w:rsidR="009F11DF" w:rsidRDefault="00B16D4D">
            <w:pPr>
              <w:pStyle w:val="TableContents"/>
            </w:pPr>
            <w:r>
              <w:t>0</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14:paraId="6E8F4CE9" w14:textId="77777777" w:rsidR="009F11DF" w:rsidRDefault="00B16D4D">
            <w:pPr>
              <w:pStyle w:val="TableContents"/>
            </w:pPr>
            <w:r>
              <w:t>1</w:t>
            </w:r>
          </w:p>
        </w:tc>
      </w:tr>
    </w:tbl>
    <w:p w14:paraId="627D8C35" w14:textId="77777777" w:rsidR="009F11DF" w:rsidRDefault="00B16D4D">
      <w:r>
        <w:rPr>
          <w:b/>
          <w:bCs/>
        </w:rPr>
        <w:t>Table 1</w:t>
      </w:r>
      <w:r>
        <w:t xml:space="preserve">. The attractor states for the Boolean GRN model in terms of node values.  The attractor states </w:t>
      </w:r>
      <w:proofErr w:type="gramStart"/>
      <w:r>
        <w:t>are made up</w:t>
      </w:r>
      <w:proofErr w:type="gramEnd"/>
      <w:r>
        <w:t xml:space="preserve"> of a fixed point and a limit cycle.</w:t>
      </w:r>
    </w:p>
    <w:p w14:paraId="0578A5D3" w14:textId="77777777" w:rsidR="009F11DF" w:rsidRDefault="009F11DF">
      <w:pPr>
        <w:rPr>
          <w:b/>
          <w:bCs/>
        </w:rPr>
      </w:pPr>
    </w:p>
    <w:p w14:paraId="007E3798" w14:textId="77777777" w:rsidR="009F11DF" w:rsidRDefault="009F11DF"/>
    <w:p w14:paraId="05276E95" w14:textId="77777777" w:rsidR="009F11DF" w:rsidRDefault="009F11DF"/>
    <w:p w14:paraId="54C9EB9F" w14:textId="77777777" w:rsidR="009F11DF" w:rsidRDefault="009F11DF"/>
    <w:p w14:paraId="61611F84" w14:textId="77777777" w:rsidR="009F11DF" w:rsidRDefault="009F11DF"/>
    <w:p w14:paraId="6602E2FE" w14:textId="77777777" w:rsidR="009F11DF" w:rsidRDefault="009F11DF"/>
    <w:p w14:paraId="17CB1486" w14:textId="77777777" w:rsidR="009F11DF" w:rsidRDefault="009F11DF"/>
    <w:p w14:paraId="64DF21E2" w14:textId="77777777" w:rsidR="009F11DF" w:rsidRDefault="009F11DF"/>
    <w:p w14:paraId="5F23C6B2" w14:textId="77777777" w:rsidR="009F11DF" w:rsidRDefault="009F11DF"/>
    <w:p w14:paraId="7A8A9492" w14:textId="77777777" w:rsidR="009F11DF" w:rsidRDefault="009F11DF"/>
    <w:p w14:paraId="3172932F" w14:textId="77777777" w:rsidR="009F11DF" w:rsidRDefault="009F11DF"/>
    <w:p w14:paraId="13854C84" w14:textId="77777777" w:rsidR="009F11DF" w:rsidRDefault="009F11DF"/>
    <w:p w14:paraId="7BD520A4" w14:textId="77777777" w:rsidR="009F11DF" w:rsidRDefault="009F11DF"/>
    <w:p w14:paraId="3A5238BA" w14:textId="77777777" w:rsidR="009F11DF" w:rsidRDefault="009F11DF"/>
    <w:p w14:paraId="7F5708DD" w14:textId="77777777" w:rsidR="009F11DF" w:rsidRDefault="009F11DF"/>
    <w:p w14:paraId="48FC098F" w14:textId="77777777" w:rsidR="009F11DF" w:rsidRDefault="009F11DF"/>
    <w:p w14:paraId="080795C9" w14:textId="77777777" w:rsidR="009F11DF" w:rsidRDefault="009F11DF"/>
    <w:p w14:paraId="2609E38A" w14:textId="77777777" w:rsidR="009F11DF" w:rsidRDefault="009F11DF"/>
    <w:p w14:paraId="646ADC5A" w14:textId="77777777" w:rsidR="009F11DF" w:rsidRDefault="009F11DF"/>
    <w:p w14:paraId="729463E0" w14:textId="77777777" w:rsidR="009F11DF" w:rsidRDefault="00B16D4D">
      <w:r>
        <w:rPr>
          <w:noProof/>
          <w:lang w:eastAsia="en-US" w:bidi="ar-SA"/>
        </w:rPr>
        <w:drawing>
          <wp:anchor distT="0" distB="0" distL="0" distR="0" simplePos="0" relativeHeight="4" behindDoc="0" locked="0" layoutInCell="1" allowOverlap="1" wp14:anchorId="6C06C942" wp14:editId="5B63D34C">
            <wp:simplePos x="0" y="0"/>
            <wp:positionH relativeFrom="column">
              <wp:posOffset>327660</wp:posOffset>
            </wp:positionH>
            <wp:positionV relativeFrom="paragraph">
              <wp:posOffset>126365</wp:posOffset>
            </wp:positionV>
            <wp:extent cx="6332220" cy="359156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6332220" cy="3591560"/>
                    </a:xfrm>
                    <a:prstGeom prst="rect">
                      <a:avLst/>
                    </a:prstGeom>
                    <a:noFill/>
                    <a:ln w="9525">
                      <a:noFill/>
                      <a:miter lim="800000"/>
                      <a:headEnd/>
                      <a:tailEnd/>
                    </a:ln>
                  </pic:spPr>
                </pic:pic>
              </a:graphicData>
            </a:graphic>
          </wp:anchor>
        </w:drawing>
      </w:r>
    </w:p>
    <w:p w14:paraId="41C879E4" w14:textId="77777777" w:rsidR="009F11DF" w:rsidRDefault="009F11DF"/>
    <w:p w14:paraId="42F900DC" w14:textId="77777777" w:rsidR="009F11DF" w:rsidRDefault="009F11DF"/>
    <w:p w14:paraId="65A2DA60" w14:textId="77777777" w:rsidR="009F11DF" w:rsidRDefault="009F11DF"/>
    <w:p w14:paraId="33A088A4" w14:textId="77777777" w:rsidR="009F11DF" w:rsidRDefault="009F11DF"/>
    <w:p w14:paraId="30A6C768" w14:textId="77777777" w:rsidR="009F11DF" w:rsidRDefault="009F11DF"/>
    <w:p w14:paraId="093CB3BB" w14:textId="77777777" w:rsidR="009F11DF" w:rsidRDefault="009F11DF"/>
    <w:p w14:paraId="78C7C354" w14:textId="77777777" w:rsidR="009F11DF" w:rsidRDefault="009F11DF"/>
    <w:p w14:paraId="229D68C6" w14:textId="77777777" w:rsidR="009F11DF" w:rsidRDefault="009F11DF"/>
    <w:p w14:paraId="0BC94621" w14:textId="77777777" w:rsidR="009F11DF" w:rsidRDefault="009F11DF"/>
    <w:p w14:paraId="43941D6E" w14:textId="77777777" w:rsidR="009F11DF" w:rsidRDefault="009F11DF"/>
    <w:p w14:paraId="2439DCB4" w14:textId="77777777" w:rsidR="009F11DF" w:rsidRDefault="009F11DF"/>
    <w:p w14:paraId="5AD4B3C4" w14:textId="77777777" w:rsidR="009F11DF" w:rsidRDefault="009F11DF"/>
    <w:p w14:paraId="2D013FE5" w14:textId="77777777" w:rsidR="009F11DF" w:rsidRDefault="009F11DF"/>
    <w:p w14:paraId="23FCF7EE" w14:textId="77777777" w:rsidR="009F11DF" w:rsidRDefault="009F11DF"/>
    <w:p w14:paraId="3AC020BB" w14:textId="77777777" w:rsidR="009F11DF" w:rsidRDefault="009F11DF"/>
    <w:p w14:paraId="77B47368" w14:textId="77777777" w:rsidR="009F11DF" w:rsidRDefault="009F11DF"/>
    <w:p w14:paraId="60BC55F0" w14:textId="77777777" w:rsidR="009F11DF" w:rsidRDefault="009F11DF"/>
    <w:p w14:paraId="3439CD74" w14:textId="77777777" w:rsidR="009F11DF" w:rsidRDefault="009F11DF"/>
    <w:p w14:paraId="288B98E2" w14:textId="77777777" w:rsidR="009F11DF" w:rsidRDefault="009F11DF"/>
    <w:p w14:paraId="0E74E35B" w14:textId="77777777" w:rsidR="009F11DF" w:rsidRDefault="009F11DF"/>
    <w:p w14:paraId="3542D7F3" w14:textId="77777777" w:rsidR="009F11DF" w:rsidRDefault="009F11DF"/>
    <w:p w14:paraId="60636077" w14:textId="77777777" w:rsidR="009F11DF" w:rsidRDefault="009F11DF"/>
    <w:p w14:paraId="5F78913E" w14:textId="77777777" w:rsidR="009F11DF" w:rsidRDefault="009F11DF"/>
    <w:p w14:paraId="2F68D376" w14:textId="77777777" w:rsidR="009F11DF" w:rsidRDefault="009F11DF"/>
    <w:p w14:paraId="63852AD6" w14:textId="77777777" w:rsidR="009F11DF" w:rsidRDefault="009F11DF"/>
    <w:p w14:paraId="06C92CD6" w14:textId="77777777" w:rsidR="009F11DF" w:rsidRDefault="00B16D4D">
      <w:proofErr w:type="gramStart"/>
      <w:r>
        <w:lastRenderedPageBreak/>
        <w:t>Fig.2  The</w:t>
      </w:r>
      <w:proofErr w:type="gramEnd"/>
      <w:r>
        <w:t xml:space="preserve"> attractor basin of the limit cycle.</w:t>
      </w:r>
    </w:p>
    <w:p w14:paraId="6EC9C017" w14:textId="77777777" w:rsidR="009F11DF" w:rsidRDefault="009F11DF"/>
    <w:p w14:paraId="4CDB34F4" w14:textId="77777777" w:rsidR="009F11DF" w:rsidRDefault="009F11DF"/>
    <w:p w14:paraId="108B6590" w14:textId="77777777" w:rsidR="009F11DF" w:rsidRDefault="009F11DF"/>
    <w:p w14:paraId="4EC3EE86" w14:textId="77777777" w:rsidR="009F11DF" w:rsidRDefault="009F11DF"/>
    <w:p w14:paraId="4DA260C6" w14:textId="77777777" w:rsidR="009F11DF" w:rsidRDefault="009F11DF"/>
    <w:p w14:paraId="69675A74" w14:textId="77777777" w:rsidR="009F11DF" w:rsidRDefault="009F11DF"/>
    <w:p w14:paraId="3D05FBC4" w14:textId="77777777" w:rsidR="009F11DF" w:rsidRDefault="009F11DF"/>
    <w:p w14:paraId="29987010" w14:textId="77777777" w:rsidR="009F11DF" w:rsidRDefault="009F11DF"/>
    <w:p w14:paraId="580FD1D4" w14:textId="77777777" w:rsidR="009F11DF" w:rsidRDefault="009F11DF"/>
    <w:p w14:paraId="71F19ECF" w14:textId="77777777" w:rsidR="009F11DF" w:rsidRDefault="009F11DF"/>
    <w:p w14:paraId="5D666182" w14:textId="77777777" w:rsidR="009F11DF" w:rsidRDefault="009F11DF"/>
    <w:p w14:paraId="3BB7B13D" w14:textId="77777777" w:rsidR="009F11DF" w:rsidRDefault="009F11DF"/>
    <w:p w14:paraId="1117320D" w14:textId="77777777" w:rsidR="009F11DF" w:rsidRDefault="009F11DF"/>
    <w:p w14:paraId="41E7DBBD" w14:textId="77777777" w:rsidR="009F11DF" w:rsidRDefault="009F11DF"/>
    <w:p w14:paraId="76E5B248" w14:textId="77777777" w:rsidR="009F11DF" w:rsidRDefault="00B16D4D">
      <w:r>
        <w:rPr>
          <w:noProof/>
          <w:lang w:eastAsia="en-US" w:bidi="ar-SA"/>
        </w:rPr>
        <w:drawing>
          <wp:anchor distT="0" distB="0" distL="0" distR="0" simplePos="0" relativeHeight="2" behindDoc="0" locked="0" layoutInCell="1" allowOverlap="1" wp14:anchorId="1FAE0139" wp14:editId="7171AFC9">
            <wp:simplePos x="0" y="0"/>
            <wp:positionH relativeFrom="column">
              <wp:posOffset>-96520</wp:posOffset>
            </wp:positionH>
            <wp:positionV relativeFrom="paragraph">
              <wp:posOffset>0</wp:posOffset>
            </wp:positionV>
            <wp:extent cx="7148195" cy="327469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7148195" cy="3274695"/>
                    </a:xfrm>
                    <a:prstGeom prst="rect">
                      <a:avLst/>
                    </a:prstGeom>
                    <a:noFill/>
                    <a:ln w="9525">
                      <a:noFill/>
                      <a:miter lim="800000"/>
                      <a:headEnd/>
                      <a:tailEnd/>
                    </a:ln>
                  </pic:spPr>
                </pic:pic>
              </a:graphicData>
            </a:graphic>
          </wp:anchor>
        </w:drawing>
      </w:r>
    </w:p>
    <w:p w14:paraId="64F55F14" w14:textId="77777777" w:rsidR="009F11DF" w:rsidRDefault="009F11DF"/>
    <w:p w14:paraId="344D63E6" w14:textId="77777777" w:rsidR="009F11DF" w:rsidRDefault="00B16D4D">
      <w:r>
        <w:t xml:space="preserve">Fig. 3 The attractor basin for the </w:t>
      </w:r>
      <w:proofErr w:type="gramStart"/>
      <w:r>
        <w:t>fixed point</w:t>
      </w:r>
      <w:proofErr w:type="gramEnd"/>
      <w:r>
        <w:t xml:space="preserve"> attractor.</w:t>
      </w:r>
    </w:p>
    <w:p w14:paraId="17FE3C09" w14:textId="77777777" w:rsidR="009F11DF" w:rsidRDefault="009F11DF"/>
    <w:p w14:paraId="0F51D1B5" w14:textId="77777777" w:rsidR="009F11DF" w:rsidRDefault="00B16D4D">
      <w:commentRangeStart w:id="27"/>
      <w:r>
        <w:t xml:space="preserve">The control kernels of the network appear to be </w:t>
      </w:r>
      <w:proofErr w:type="spellStart"/>
      <w:r>
        <w:t>Rb</w:t>
      </w:r>
      <w:proofErr w:type="spellEnd"/>
      <w:r>
        <w:t xml:space="preserve">, and </w:t>
      </w:r>
      <w:proofErr w:type="spellStart"/>
      <w:r>
        <w:t>CycD</w:t>
      </w:r>
      <w:proofErr w:type="spellEnd"/>
      <w:r>
        <w:t xml:space="preserve">.  Knocking out </w:t>
      </w:r>
      <w:proofErr w:type="spellStart"/>
      <w:r>
        <w:t>CycD</w:t>
      </w:r>
      <w:proofErr w:type="spellEnd"/>
      <w:r>
        <w:t xml:space="preserve"> eliminates the limit cycle attractor, as does making </w:t>
      </w:r>
      <w:proofErr w:type="spellStart"/>
      <w:r>
        <w:t>Rb</w:t>
      </w:r>
      <w:proofErr w:type="spellEnd"/>
      <w:r>
        <w:t xml:space="preserve"> </w:t>
      </w:r>
      <w:commentRangeStart w:id="28"/>
      <w:r>
        <w:t>constitutively</w:t>
      </w:r>
      <w:commentRangeEnd w:id="28"/>
      <w:r w:rsidR="003152FC">
        <w:rPr>
          <w:rStyle w:val="CommentReference"/>
          <w:rFonts w:cs="Mangal"/>
        </w:rPr>
        <w:commentReference w:id="28"/>
      </w:r>
      <w:r>
        <w:t xml:space="preserve"> active.  Knocking out </w:t>
      </w:r>
      <w:proofErr w:type="spellStart"/>
      <w:r>
        <w:t>Rb</w:t>
      </w:r>
      <w:proofErr w:type="spellEnd"/>
      <w:r>
        <w:t xml:space="preserve"> eliminates the fixed point, </w:t>
      </w:r>
      <w:proofErr w:type="gramStart"/>
      <w:r>
        <w:t>and also</w:t>
      </w:r>
      <w:proofErr w:type="gramEnd"/>
      <w:r>
        <w:t xml:space="preserve"> generates an additional limit cycle attractor.  </w:t>
      </w:r>
      <w:commentRangeEnd w:id="27"/>
      <w:r w:rsidR="003152FC">
        <w:rPr>
          <w:rStyle w:val="CommentReference"/>
          <w:rFonts w:cs="Mangal"/>
        </w:rPr>
        <w:commentReference w:id="27"/>
      </w:r>
    </w:p>
    <w:p w14:paraId="50E6B537" w14:textId="77777777" w:rsidR="009F11DF" w:rsidRDefault="009F11DF"/>
    <w:p w14:paraId="3DC2DC1E" w14:textId="77777777" w:rsidR="009F11DF" w:rsidRDefault="00B16D4D">
      <w:r>
        <w:t xml:space="preserve">The second cyclical attractor is an </w:t>
      </w:r>
      <w:proofErr w:type="gramStart"/>
      <w:r>
        <w:t>8</w:t>
      </w:r>
      <w:proofErr w:type="gramEnd"/>
      <w:r>
        <w:t xml:space="preserve"> state limit cycle made that proceeds 0001001011, 0011010010, 00011110010, 0011100010, 00001100000, 00000100101, 00000101101, 00000001110.  Notably, this cycle does not require</w:t>
      </w:r>
      <w:ins w:id="29" w:author="Kelle Dhein" w:date="2016-04-29T14:02:00Z">
        <w:r w:rsidR="003152FC">
          <w:t xml:space="preserve"> [the activation of?]</w:t>
        </w:r>
      </w:ins>
      <w:r>
        <w:t xml:space="preserve"> </w:t>
      </w:r>
      <w:proofErr w:type="spellStart"/>
      <w:r>
        <w:t>CycD</w:t>
      </w:r>
      <w:proofErr w:type="spellEnd"/>
      <w:r>
        <w:t xml:space="preserve"> to proceed, and presumably could operate without the presence of an external signal to proliferate.  Thus, </w:t>
      </w:r>
      <w:r>
        <w:rPr>
          <w:i/>
          <w:iCs/>
        </w:rPr>
        <w:t xml:space="preserve">in </w:t>
      </w:r>
      <w:r>
        <w:t>vivo it could potentially be thought of as carcinogenic mutation due loss of function in a tumor suppressor.</w:t>
      </w:r>
    </w:p>
    <w:p w14:paraId="77833C44" w14:textId="77777777" w:rsidR="009F11DF" w:rsidRDefault="009F11DF"/>
    <w:p w14:paraId="00AC06F3" w14:textId="77777777" w:rsidR="009F11DF" w:rsidRDefault="00B16D4D">
      <w:r>
        <w:t xml:space="preserve">P27 follows a similar pattern to </w:t>
      </w:r>
      <w:proofErr w:type="spellStart"/>
      <w:r>
        <w:t>Rb</w:t>
      </w:r>
      <w:proofErr w:type="spellEnd"/>
      <w:r>
        <w:t xml:space="preserve">- constitutive activity suppresses the limit cycle, though a fixed </w:t>
      </w:r>
      <w:r>
        <w:lastRenderedPageBreak/>
        <w:t xml:space="preserve">point attractor still exists if p27 is knocked out (unlike </w:t>
      </w:r>
      <w:proofErr w:type="spellStart"/>
      <w:r>
        <w:t>Rb</w:t>
      </w:r>
      <w:proofErr w:type="spellEnd"/>
      <w:r>
        <w:t xml:space="preserve">).  This fixed point is almost identical to that of the wild </w:t>
      </w:r>
      <w:proofErr w:type="gramStart"/>
      <w:r>
        <w:t>type's</w:t>
      </w:r>
      <w:proofErr w:type="gramEnd"/>
      <w:r>
        <w:t xml:space="preserve">, the only difference being p27 inactivity. As such, it </w:t>
      </w:r>
      <w:proofErr w:type="gramStart"/>
      <w:r>
        <w:t>may not necessarily be considered</w:t>
      </w:r>
      <w:proofErr w:type="gramEnd"/>
      <w:r>
        <w:t xml:space="preserve"> a control node in a strict sense, despite the important role it plays in the regulation of the system dynamics.</w:t>
      </w:r>
    </w:p>
    <w:p w14:paraId="629350B2" w14:textId="77777777" w:rsidR="009F11DF" w:rsidRDefault="009F11DF"/>
    <w:p w14:paraId="488BB440" w14:textId="77777777" w:rsidR="009F11DF" w:rsidRDefault="00B16D4D">
      <w:commentRangeStart w:id="30"/>
      <w:r>
        <w:t>Transfer entropy</w:t>
      </w:r>
      <w:commentRangeEnd w:id="30"/>
      <w:r w:rsidR="003152FC">
        <w:rPr>
          <w:rStyle w:val="CommentReference"/>
          <w:rFonts w:cs="Mangal"/>
        </w:rPr>
        <w:commentReference w:id="30"/>
      </w:r>
      <w:r>
        <w:t xml:space="preserve"> per node appears to be approximately scale-free (see fig. 3), despite the network itself not having a scale-free structure (though this may be due to its small size). As many biological networks exhibit scale-free behavior (</w:t>
      </w:r>
      <w:proofErr w:type="spellStart"/>
      <w:r>
        <w:t>Barabási</w:t>
      </w:r>
      <w:proofErr w:type="spellEnd"/>
      <w:r>
        <w:t xml:space="preserve"> and </w:t>
      </w:r>
      <w:proofErr w:type="spellStart"/>
      <w:r>
        <w:t>Oltvai</w:t>
      </w:r>
      <w:proofErr w:type="spellEnd"/>
      <w:r>
        <w:t xml:space="preserve"> 2004), this was unsurprising.  The nodes </w:t>
      </w:r>
      <w:proofErr w:type="spellStart"/>
      <w:r>
        <w:t>CycD</w:t>
      </w:r>
      <w:proofErr w:type="spellEnd"/>
      <w:r>
        <w:t xml:space="preserve">, </w:t>
      </w:r>
      <w:proofErr w:type="spellStart"/>
      <w:r>
        <w:t>Rb</w:t>
      </w:r>
      <w:proofErr w:type="spellEnd"/>
      <w:r>
        <w:t xml:space="preserve"> have the highest TE on a per node basis, of 1.064 and 1.063, respectively- this is likely due to their status as control nodes.  P27 also has a high TE value, of 1.047, reflecting its important role in regulation.  </w:t>
      </w:r>
    </w:p>
    <w:p w14:paraId="328EDCA8" w14:textId="77777777" w:rsidR="009F11DF" w:rsidRDefault="009F11DF"/>
    <w:p w14:paraId="2DB3F7F8" w14:textId="77777777" w:rsidR="009F11DF" w:rsidRDefault="00B16D4D">
      <w:r>
        <w:rPr>
          <w:noProof/>
          <w:lang w:eastAsia="en-US" w:bidi="ar-SA"/>
        </w:rPr>
        <w:drawing>
          <wp:inline distT="0" distB="0" distL="0" distR="0" wp14:anchorId="3171A82F" wp14:editId="704DD7C8">
            <wp:extent cx="7216140" cy="386588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3C9DE3" w14:textId="77777777" w:rsidR="009F11DF" w:rsidRDefault="00B16D4D">
      <w:r>
        <w:t xml:space="preserve">Fig. 3.  Transfer entropy of node-node interactions of the wild type and </w:t>
      </w:r>
      <w:proofErr w:type="spellStart"/>
      <w:r>
        <w:t>Rb</w:t>
      </w:r>
      <w:proofErr w:type="spellEnd"/>
      <w:r>
        <w:t xml:space="preserve"> knockout models, in rank order.</w:t>
      </w:r>
    </w:p>
    <w:p w14:paraId="6C820187" w14:textId="77777777" w:rsidR="009F11DF" w:rsidRDefault="009F11DF"/>
    <w:p w14:paraId="52817FD1" w14:textId="77777777" w:rsidR="009F11DF" w:rsidRDefault="009F11DF"/>
    <w:p w14:paraId="4D1164CB" w14:textId="77777777" w:rsidR="009F11DF" w:rsidRDefault="00B16D4D">
      <w:r>
        <w:t>Interesting</w:t>
      </w:r>
      <w:ins w:id="31" w:author="Kelle Dhein" w:date="2016-04-29T14:04:00Z">
        <w:r w:rsidR="008A64E8">
          <w:t>ly</w:t>
        </w:r>
      </w:ins>
      <w:r>
        <w:t xml:space="preserve">, in terms of node-node interactions, the TE highest individual values (those above 0.3) were </w:t>
      </w:r>
    </w:p>
    <w:p w14:paraId="2F54A0DB" w14:textId="77777777" w:rsidR="009F11DF" w:rsidRDefault="00B16D4D">
      <w:r>
        <w:t xml:space="preserve">found where a node was interacting with </w:t>
      </w:r>
      <w:proofErr w:type="spellStart"/>
      <w:r>
        <w:t>CycB</w:t>
      </w:r>
      <w:proofErr w:type="spellEnd"/>
      <w:r>
        <w:t xml:space="preserve"> or Cdc20. </w:t>
      </w:r>
      <w:del w:id="32" w:author="Kelle Dhein" w:date="2016-04-29T14:05:00Z">
        <w:r w:rsidDel="008A64E8">
          <w:delText xml:space="preserve"> </w:delText>
        </w:r>
      </w:del>
      <w:r>
        <w:t xml:space="preserve">This may be due to the negative feedback loop that exists between </w:t>
      </w:r>
      <w:proofErr w:type="spellStart"/>
      <w:r>
        <w:t>CycB</w:t>
      </w:r>
      <w:proofErr w:type="spellEnd"/>
      <w:r>
        <w:t xml:space="preserve"> and Cdc20, and the role </w:t>
      </w:r>
      <w:proofErr w:type="spellStart"/>
      <w:r>
        <w:t>CycB</w:t>
      </w:r>
      <w:proofErr w:type="spellEnd"/>
      <w:r>
        <w:t xml:space="preserve"> has in internally regulating the cell cycle as a deactivator of both </w:t>
      </w:r>
      <w:proofErr w:type="spellStart"/>
      <w:r>
        <w:t>Rb</w:t>
      </w:r>
      <w:proofErr w:type="spellEnd"/>
      <w:r>
        <w:t xml:space="preserve"> and p27 (inhibitors) and E2F (a promoter).  </w:t>
      </w:r>
    </w:p>
    <w:p w14:paraId="5CABB49E" w14:textId="77777777" w:rsidR="009F11DF" w:rsidRDefault="009F11DF"/>
    <w:p w14:paraId="423D010B" w14:textId="77777777" w:rsidR="009F11DF" w:rsidRDefault="00B16D4D">
      <w:r>
        <w:t xml:space="preserve">The transfer entropy values in the </w:t>
      </w:r>
      <w:proofErr w:type="spellStart"/>
      <w:r>
        <w:t>Rb</w:t>
      </w:r>
      <w:proofErr w:type="spellEnd"/>
      <w:r>
        <w:t xml:space="preserve"> knockout variant are substantially different compared to the wildtype, and over all, the system appears to be processing less information (see fig. 3).  This may reflect loss of information from extracellular signals that normally function to control and regulate the cell cycle.  In this sense, the reduction in TE can be thought of </w:t>
      </w:r>
      <w:ins w:id="33" w:author="Kelle Dhein" w:date="2016-04-29T14:05:00Z">
        <w:r w:rsidR="008A64E8">
          <w:t xml:space="preserve">as </w:t>
        </w:r>
      </w:ins>
      <w:r>
        <w:t xml:space="preserve">a warning signal towards carcinogenesis- the cell is reaching towards a state where it no longer requires external information to </w:t>
      </w:r>
      <w:r>
        <w:lastRenderedPageBreak/>
        <w:t xml:space="preserve">reproduce, </w:t>
      </w:r>
      <w:commentRangeStart w:id="34"/>
      <w:r>
        <w:t>having become metaphorically deaf to the body's cries</w:t>
      </w:r>
      <w:commentRangeEnd w:id="34"/>
      <w:r w:rsidR="008A64E8">
        <w:rPr>
          <w:rStyle w:val="CommentReference"/>
          <w:rFonts w:cs="Mangal"/>
        </w:rPr>
        <w:commentReference w:id="34"/>
      </w:r>
      <w:r>
        <w:t>.</w:t>
      </w:r>
    </w:p>
    <w:p w14:paraId="395DCF33" w14:textId="77777777" w:rsidR="009F11DF" w:rsidRDefault="009F11DF"/>
    <w:p w14:paraId="5EE2A6F3" w14:textId="77777777" w:rsidR="009F11DF" w:rsidRDefault="00B16D4D">
      <w:r>
        <w:t xml:space="preserve">Active information is highest for the control nodes </w:t>
      </w:r>
      <w:proofErr w:type="spellStart"/>
      <w:r>
        <w:t>Rb</w:t>
      </w:r>
      <w:proofErr w:type="spellEnd"/>
      <w:r>
        <w:t xml:space="preserve"> and </w:t>
      </w:r>
      <w:proofErr w:type="spellStart"/>
      <w:r>
        <w:t>CycD</w:t>
      </w:r>
      <w:proofErr w:type="spellEnd"/>
      <w:r>
        <w:t>, as well as p27 (see fig. 4)</w:t>
      </w:r>
      <w:proofErr w:type="gramStart"/>
      <w:r>
        <w:t>,likely</w:t>
      </w:r>
      <w:proofErr w:type="gramEnd"/>
      <w:r>
        <w:t xml:space="preserve"> due to the fact that these nodes remain essentially in the same state throughout the simulation due to the initial conditions. More importantly, they all play an important role in regulating the cycle.  Correspondingly, in the </w:t>
      </w:r>
      <w:proofErr w:type="spellStart"/>
      <w:r>
        <w:t>Rb</w:t>
      </w:r>
      <w:proofErr w:type="spellEnd"/>
      <w:r>
        <w:t xml:space="preserve"> knockout mutant, p27's AI </w:t>
      </w:r>
      <w:proofErr w:type="gramStart"/>
      <w:r>
        <w:t>is reduced</w:t>
      </w:r>
      <w:proofErr w:type="gramEnd"/>
      <w:r>
        <w:t xml:space="preserve">, whereas the AI of proteins that promote cell division- </w:t>
      </w:r>
      <w:proofErr w:type="spellStart"/>
      <w:r>
        <w:t>CycD</w:t>
      </w:r>
      <w:proofErr w:type="spellEnd"/>
      <w:r>
        <w:t xml:space="preserve">, E2F, </w:t>
      </w:r>
      <w:proofErr w:type="spellStart"/>
      <w:r>
        <w:t>CycA</w:t>
      </w:r>
      <w:proofErr w:type="spellEnd"/>
      <w:r>
        <w:t xml:space="preserve">, and </w:t>
      </w:r>
      <w:proofErr w:type="spellStart"/>
      <w:r>
        <w:t>CycE</w:t>
      </w:r>
      <w:proofErr w:type="spellEnd"/>
      <w:r>
        <w:t xml:space="preserve">- increased.  As with transfer entropy, this may reflect a loss of control in the dynamics of the cell cycle, and a shift towards a state cell division </w:t>
      </w:r>
      <w:proofErr w:type="gramStart"/>
      <w:r>
        <w:t>is prioritized</w:t>
      </w:r>
      <w:proofErr w:type="gramEnd"/>
      <w:r>
        <w:t xml:space="preserve"> at the loss of other cell functions.</w:t>
      </w:r>
    </w:p>
    <w:p w14:paraId="382BA6CC" w14:textId="77777777" w:rsidR="009F11DF" w:rsidRDefault="009F11DF"/>
    <w:p w14:paraId="7DAAB6DF" w14:textId="77777777" w:rsidR="009F11DF" w:rsidRDefault="009F11DF"/>
    <w:p w14:paraId="19369641" w14:textId="77777777" w:rsidR="009F11DF" w:rsidRDefault="00B16D4D">
      <w:r>
        <w:rPr>
          <w:noProof/>
          <w:lang w:eastAsia="en-US" w:bidi="ar-SA"/>
        </w:rPr>
        <w:drawing>
          <wp:inline distT="0" distB="0" distL="0" distR="0" wp14:anchorId="755C0326" wp14:editId="65F1AD6E">
            <wp:extent cx="5759450" cy="32416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2EFE39" w14:textId="77777777" w:rsidR="009F11DF" w:rsidRDefault="009F11DF"/>
    <w:p w14:paraId="4BDBBCE7" w14:textId="77777777" w:rsidR="009F11DF" w:rsidRDefault="00B16D4D">
      <w:r>
        <w:t xml:space="preserve">Fig. 4. Active information of each node, for wild type and </w:t>
      </w:r>
      <w:proofErr w:type="spellStart"/>
      <w:r>
        <w:t>Rb</w:t>
      </w:r>
      <w:proofErr w:type="spellEnd"/>
      <w:r>
        <w:t xml:space="preserve"> knockout models.</w:t>
      </w:r>
    </w:p>
    <w:p w14:paraId="47EACED9" w14:textId="77777777" w:rsidR="009F11DF" w:rsidRDefault="009F11DF"/>
    <w:p w14:paraId="160E2803" w14:textId="77777777" w:rsidR="009F11DF" w:rsidRDefault="00B16D4D">
      <w:r>
        <w:t>Overall, the onset of carcinogenesis appears to be associated with major changes in the information dynamics of the cell, with a degradation of processing abilities, and increased activity in nodes associated with proliferation.</w:t>
      </w:r>
    </w:p>
    <w:p w14:paraId="3821B203" w14:textId="77777777" w:rsidR="009F11DF" w:rsidRDefault="009F11DF"/>
    <w:p w14:paraId="7FB6FC65" w14:textId="77777777" w:rsidR="009F11DF" w:rsidRDefault="00B16D4D">
      <w:pPr>
        <w:rPr>
          <w:b/>
          <w:bCs/>
        </w:rPr>
      </w:pPr>
      <w:r>
        <w:rPr>
          <w:b/>
          <w:bCs/>
        </w:rPr>
        <w:t>Summary and Conclusion</w:t>
      </w:r>
    </w:p>
    <w:p w14:paraId="29FDB0B2" w14:textId="77777777" w:rsidR="009F11DF" w:rsidRDefault="009F11DF">
      <w:pPr>
        <w:rPr>
          <w:b/>
          <w:bCs/>
        </w:rPr>
      </w:pPr>
    </w:p>
    <w:p w14:paraId="047055D7" w14:textId="77777777" w:rsidR="009F11DF" w:rsidRDefault="00B16D4D">
      <w:r>
        <w:t xml:space="preserve">  By building </w:t>
      </w:r>
      <w:proofErr w:type="gramStart"/>
      <w:r>
        <w:t>off of</w:t>
      </w:r>
      <w:proofErr w:type="gramEnd"/>
      <w:r>
        <w:t xml:space="preserve"> the Boolean GRN model developed by Faure et al (2006), we were able to </w:t>
      </w:r>
      <w:del w:id="35" w:author="Kelle Dhein" w:date="2016-04-29T14:06:00Z">
        <w:r w:rsidDel="008A64E8">
          <w:delText xml:space="preserve"> </w:delText>
        </w:r>
      </w:del>
      <w:r>
        <w:t xml:space="preserve">shine a light on the processes that contribute to loss of health due to </w:t>
      </w:r>
      <w:proofErr w:type="spellStart"/>
      <w:r>
        <w:t>overproliferation</w:t>
      </w:r>
      <w:proofErr w:type="spellEnd"/>
      <w:r>
        <w:t xml:space="preserve"> and carcinogenesis, and analyze them from a perspective of information processing.</w:t>
      </w:r>
    </w:p>
    <w:p w14:paraId="6499BCEB" w14:textId="77777777" w:rsidR="009F11DF" w:rsidRDefault="009F11DF"/>
    <w:p w14:paraId="78F17CD4" w14:textId="77777777" w:rsidR="009F11DF" w:rsidRDefault="00B16D4D">
      <w:r>
        <w:t>In normal, healthy cells, a quiescent, non-proliferative state exists as a</w:t>
      </w:r>
      <w:ins w:id="36" w:author="Kelle Dhein" w:date="2016-04-29T14:07:00Z">
        <w:r w:rsidR="008A64E8">
          <w:t xml:space="preserve"> [fixed point?]</w:t>
        </w:r>
      </w:ins>
      <w:del w:id="37" w:author="Kelle Dhein" w:date="2016-04-29T14:07:00Z">
        <w:r w:rsidDel="008A64E8">
          <w:delText>n</w:delText>
        </w:r>
      </w:del>
      <w:r>
        <w:t xml:space="preserve"> attractor along with the limit cycle associated with cell division.  </w:t>
      </w:r>
      <w:proofErr w:type="gramStart"/>
      <w:r>
        <w:t>The shift between the two can be regulated by extracellular signaling that allows the host organism fine control over cell growth</w:t>
      </w:r>
      <w:proofErr w:type="gramEnd"/>
      <w:r>
        <w:t xml:space="preserve">.  This extracellular regulation </w:t>
      </w:r>
      <w:proofErr w:type="gramStart"/>
      <w:r>
        <w:t>is aided</w:t>
      </w:r>
      <w:proofErr w:type="gramEnd"/>
      <w:r>
        <w:t xml:space="preserve"> by the presence of internal negative feedback loops, keeping the cell in the right critical state.  We have demonstrated that two proteins, </w:t>
      </w:r>
      <w:proofErr w:type="spellStart"/>
      <w:r>
        <w:t>CycD</w:t>
      </w:r>
      <w:proofErr w:type="spellEnd"/>
      <w:r>
        <w:t xml:space="preserve"> and </w:t>
      </w:r>
      <w:proofErr w:type="spellStart"/>
      <w:r>
        <w:t>Rb</w:t>
      </w:r>
      <w:proofErr w:type="spellEnd"/>
      <w:r>
        <w:t xml:space="preserve">, act as control nodes, and are central to determining which attractor basin the cell is placed in (the former associated with the limit </w:t>
      </w:r>
      <w:r>
        <w:lastRenderedPageBreak/>
        <w:t xml:space="preserve">cycle, the latter with the </w:t>
      </w:r>
      <w:proofErr w:type="gramStart"/>
      <w:r>
        <w:t>fixed point</w:t>
      </w:r>
      <w:proofErr w:type="gramEnd"/>
      <w:r>
        <w:t xml:space="preserve"> quiescent state).  </w:t>
      </w:r>
    </w:p>
    <w:p w14:paraId="634EBBB6" w14:textId="77777777" w:rsidR="009F11DF" w:rsidRDefault="009F11DF"/>
    <w:p w14:paraId="5E842821" w14:textId="77777777" w:rsidR="009F11DF" w:rsidRDefault="00B16D4D">
      <w:r>
        <w:t xml:space="preserve">In the absence of regulation by the control node of </w:t>
      </w:r>
      <w:proofErr w:type="spellStart"/>
      <w:r>
        <w:t>Rb</w:t>
      </w:r>
      <w:proofErr w:type="spellEnd"/>
      <w:r>
        <w:t xml:space="preserve">, carcinogenesis becomes possible, as the cell gains the ability to reproduce in the absence of an external signal, leading to a second, </w:t>
      </w:r>
      <w:proofErr w:type="spellStart"/>
      <w:r>
        <w:t>CycD</w:t>
      </w:r>
      <w:proofErr w:type="spellEnd"/>
      <w:r>
        <w:t xml:space="preserve"> independent limit cycle and the loss of the </w:t>
      </w:r>
      <w:proofErr w:type="gramStart"/>
      <w:r>
        <w:t>fixed point</w:t>
      </w:r>
      <w:proofErr w:type="gramEnd"/>
      <w:r>
        <w:t xml:space="preserve"> attractor.  This </w:t>
      </w:r>
      <w:proofErr w:type="gramStart"/>
      <w:r>
        <w:t>is accompanied</w:t>
      </w:r>
      <w:proofErr w:type="gramEnd"/>
      <w:r>
        <w:t xml:space="preserve"> by an overall loss in the information processing of the cell, as its ability to self-regulate is degraded.  In turn, the activity of proliferative factors are elevated, further increasing the drive </w:t>
      </w:r>
      <w:bookmarkStart w:id="38" w:name="_GoBack"/>
      <w:bookmarkEnd w:id="38"/>
      <w:r>
        <w:t xml:space="preserve">to divide endlessly. </w:t>
      </w:r>
    </w:p>
    <w:p w14:paraId="0F04733A" w14:textId="77777777" w:rsidR="009F11DF" w:rsidRDefault="009F11DF"/>
    <w:p w14:paraId="38C52780" w14:textId="77777777" w:rsidR="009F11DF" w:rsidRDefault="00B16D4D">
      <w:r>
        <w:t xml:space="preserve">The dynamics of the cell cycle are crucial to physiological health and development (or lack thereof).  Boolean GRN models offer a useful tool in understanding how this system functions, and how it can go awry.   </w:t>
      </w:r>
    </w:p>
    <w:p w14:paraId="7E893283" w14:textId="77777777" w:rsidR="009F11DF" w:rsidRDefault="009F11DF"/>
    <w:p w14:paraId="7063C3B3" w14:textId="77777777" w:rsidR="009F11DF" w:rsidRDefault="00B16D4D">
      <w:pPr>
        <w:rPr>
          <w:b/>
          <w:bCs/>
        </w:rPr>
      </w:pPr>
      <w:r>
        <w:rPr>
          <w:b/>
          <w:bCs/>
        </w:rPr>
        <w:t>Works Cited</w:t>
      </w:r>
    </w:p>
    <w:p w14:paraId="3E578A76" w14:textId="77777777" w:rsidR="009F11DF" w:rsidRDefault="009F11DF">
      <w:pPr>
        <w:rPr>
          <w:b/>
          <w:bCs/>
        </w:rPr>
      </w:pPr>
    </w:p>
    <w:p w14:paraId="3F67A204" w14:textId="77777777" w:rsidR="009F11DF" w:rsidRDefault="00B16D4D">
      <w:r>
        <w:t xml:space="preserve">Chu, I. M., </w:t>
      </w:r>
      <w:proofErr w:type="spellStart"/>
      <w:r>
        <w:t>Hengst</w:t>
      </w:r>
      <w:proofErr w:type="spellEnd"/>
      <w:r>
        <w:t xml:space="preserve">, L., &amp; </w:t>
      </w:r>
      <w:proofErr w:type="spellStart"/>
      <w:r>
        <w:t>Slingerland</w:t>
      </w:r>
      <w:proofErr w:type="spellEnd"/>
      <w:r>
        <w:t xml:space="preserve">, J. M. (2008). The </w:t>
      </w:r>
      <w:proofErr w:type="spellStart"/>
      <w:r>
        <w:t>Cdk</w:t>
      </w:r>
      <w:proofErr w:type="spellEnd"/>
      <w:r>
        <w:t xml:space="preserve"> inhibitor p27 in human cancer: Prognostic potential and relevance to anticancer therapy. </w:t>
      </w:r>
      <w:r>
        <w:rPr>
          <w:i/>
        </w:rPr>
        <w:t>Nature Reviews Cancer Nat Rev Cancer,</w:t>
      </w:r>
      <w:r>
        <w:t xml:space="preserve"> </w:t>
      </w:r>
      <w:r>
        <w:rPr>
          <w:i/>
        </w:rPr>
        <w:t>8</w:t>
      </w:r>
      <w:r>
        <w:t xml:space="preserve">(4), 253-267. </w:t>
      </w:r>
      <w:proofErr w:type="gramStart"/>
      <w:r>
        <w:t>doi:</w:t>
      </w:r>
      <w:proofErr w:type="gramEnd"/>
      <w:r>
        <w:t xml:space="preserve">10.1038/nrc2347 </w:t>
      </w:r>
    </w:p>
    <w:p w14:paraId="05BF426E" w14:textId="77777777" w:rsidR="009F11DF" w:rsidRDefault="009F11DF"/>
    <w:p w14:paraId="15643AAC" w14:textId="77777777" w:rsidR="009F11DF" w:rsidRDefault="00B16D4D">
      <w:proofErr w:type="spellStart"/>
      <w:r>
        <w:t>Davidich</w:t>
      </w:r>
      <w:proofErr w:type="spellEnd"/>
      <w:r>
        <w:t xml:space="preserve">, M. I., &amp; </w:t>
      </w:r>
      <w:proofErr w:type="spellStart"/>
      <w:r>
        <w:t>Bornholdt</w:t>
      </w:r>
      <w:proofErr w:type="spellEnd"/>
      <w:r>
        <w:t xml:space="preserve">, S. (2008). Boolean Network Model Predicts Cell Cycle Sequence of Fission Yeast. </w:t>
      </w:r>
      <w:proofErr w:type="spellStart"/>
      <w:r>
        <w:rPr>
          <w:i/>
        </w:rPr>
        <w:t>PLoS</w:t>
      </w:r>
      <w:proofErr w:type="spellEnd"/>
      <w:r>
        <w:rPr>
          <w:i/>
        </w:rPr>
        <w:t xml:space="preserve"> ONE,</w:t>
      </w:r>
      <w:r>
        <w:t xml:space="preserve"> </w:t>
      </w:r>
      <w:r>
        <w:rPr>
          <w:i/>
        </w:rPr>
        <w:t>3</w:t>
      </w:r>
      <w:r>
        <w:t xml:space="preserve">(2). doi:10.1371/journal.pone.0001672 </w:t>
      </w:r>
    </w:p>
    <w:p w14:paraId="412BA19D" w14:textId="77777777" w:rsidR="009F11DF" w:rsidRDefault="009F11DF"/>
    <w:p w14:paraId="41E3E8AA" w14:textId="77777777" w:rsidR="009F11DF" w:rsidRDefault="00B16D4D">
      <w:r>
        <w:t xml:space="preserve">Faure, A., </w:t>
      </w:r>
      <w:proofErr w:type="spellStart"/>
      <w:r>
        <w:t>Naldi</w:t>
      </w:r>
      <w:proofErr w:type="spellEnd"/>
      <w:r>
        <w:t xml:space="preserve">, A., </w:t>
      </w:r>
      <w:proofErr w:type="spellStart"/>
      <w:r>
        <w:t>Chaouiya</w:t>
      </w:r>
      <w:proofErr w:type="spellEnd"/>
      <w:r>
        <w:t xml:space="preserve">, C., &amp; </w:t>
      </w:r>
      <w:proofErr w:type="spellStart"/>
      <w:r>
        <w:t>Thieffry</w:t>
      </w:r>
      <w:proofErr w:type="spellEnd"/>
      <w:r>
        <w:t xml:space="preserve">, D. (2006). Dynamical analysis of a generic Boolean model for the control of the mammalian cell cycle. </w:t>
      </w:r>
      <w:r>
        <w:rPr>
          <w:i/>
        </w:rPr>
        <w:t>Bioinformatics,</w:t>
      </w:r>
      <w:r>
        <w:t xml:space="preserve"> </w:t>
      </w:r>
      <w:r>
        <w:rPr>
          <w:i/>
        </w:rPr>
        <w:t>22</w:t>
      </w:r>
      <w:r>
        <w:t xml:space="preserve">(14). doi:10.1093/bioinformatics/btl210 </w:t>
      </w:r>
    </w:p>
    <w:p w14:paraId="5F61996C" w14:textId="77777777" w:rsidR="009F11DF" w:rsidRDefault="009F11DF"/>
    <w:p w14:paraId="3E47B201" w14:textId="77777777" w:rsidR="009F11DF" w:rsidRDefault="00B16D4D">
      <w:r>
        <w:t xml:space="preserve">Li, F., Long, T., Lu, Y., Ouyang, Q., &amp; Tang, C. (2004). The yeast cell-cycle network </w:t>
      </w:r>
      <w:proofErr w:type="gramStart"/>
      <w:r>
        <w:t>is robustly designed</w:t>
      </w:r>
      <w:proofErr w:type="gramEnd"/>
      <w:r>
        <w:t xml:space="preserve">. </w:t>
      </w:r>
      <w:r>
        <w:rPr>
          <w:i/>
        </w:rPr>
        <w:t>Proceedings of the National Academy of Sciences,</w:t>
      </w:r>
      <w:r>
        <w:t xml:space="preserve"> </w:t>
      </w:r>
      <w:r>
        <w:rPr>
          <w:i/>
        </w:rPr>
        <w:t>101</w:t>
      </w:r>
      <w:r>
        <w:t xml:space="preserve">(14), 4781-4786. doi:10.1073/pnas.0305937101 </w:t>
      </w:r>
    </w:p>
    <w:p w14:paraId="5F84AE2C" w14:textId="77777777" w:rsidR="009F11DF" w:rsidRDefault="009F11DF"/>
    <w:p w14:paraId="001AB7B6" w14:textId="77777777" w:rsidR="009F11DF" w:rsidRDefault="00B16D4D">
      <w:proofErr w:type="spellStart"/>
      <w:r>
        <w:t>Murphree</w:t>
      </w:r>
      <w:proofErr w:type="spellEnd"/>
      <w:r>
        <w:t xml:space="preserve">, A., &amp; Benedict, W. (1984). Retinoblastoma: Clues to human oncogenesis. </w:t>
      </w:r>
      <w:r>
        <w:rPr>
          <w:i/>
        </w:rPr>
        <w:t>Science,</w:t>
      </w:r>
      <w:r>
        <w:t xml:space="preserve"> </w:t>
      </w:r>
      <w:r>
        <w:rPr>
          <w:i/>
        </w:rPr>
        <w:t>223</w:t>
      </w:r>
      <w:r>
        <w:t xml:space="preserve">(4640), 1028-1033. doi:10.1126/science.6320372 </w:t>
      </w:r>
    </w:p>
    <w:p w14:paraId="1C067FE9" w14:textId="77777777" w:rsidR="009F11DF" w:rsidRDefault="009F11DF"/>
    <w:p w14:paraId="4065C95D" w14:textId="77777777" w:rsidR="009F11DF" w:rsidRDefault="00B16D4D">
      <w:proofErr w:type="spellStart"/>
      <w:r>
        <w:t>Pardee</w:t>
      </w:r>
      <w:proofErr w:type="spellEnd"/>
      <w:r>
        <w:t xml:space="preserve">, A. (1989). G1 events and regulation of cell proliferation. </w:t>
      </w:r>
      <w:r>
        <w:rPr>
          <w:i/>
        </w:rPr>
        <w:t>Science,</w:t>
      </w:r>
      <w:r>
        <w:t xml:space="preserve"> </w:t>
      </w:r>
      <w:r>
        <w:rPr>
          <w:i/>
        </w:rPr>
        <w:t>246</w:t>
      </w:r>
      <w:r>
        <w:t xml:space="preserve">(4930), 603-608. doi:10.1126/science.2683075 </w:t>
      </w:r>
    </w:p>
    <w:p w14:paraId="1BEAD419" w14:textId="77777777" w:rsidR="009F11DF" w:rsidRDefault="009F11DF"/>
    <w:p w14:paraId="1AD7785C" w14:textId="77777777" w:rsidR="009F11DF" w:rsidRDefault="00B16D4D">
      <w:proofErr w:type="spellStart"/>
      <w:r>
        <w:t>Sahin</w:t>
      </w:r>
      <w:proofErr w:type="spellEnd"/>
      <w:r>
        <w:t xml:space="preserve">, Ö, </w:t>
      </w:r>
      <w:proofErr w:type="spellStart"/>
      <w:r>
        <w:t>Fröhlich</w:t>
      </w:r>
      <w:proofErr w:type="spellEnd"/>
      <w:r>
        <w:t xml:space="preserve">, H., </w:t>
      </w:r>
      <w:proofErr w:type="spellStart"/>
      <w:r>
        <w:t>Löbke</w:t>
      </w:r>
      <w:proofErr w:type="spellEnd"/>
      <w:r>
        <w:t xml:space="preserve">, C., </w:t>
      </w:r>
      <w:proofErr w:type="spellStart"/>
      <w:r>
        <w:t>Korf</w:t>
      </w:r>
      <w:proofErr w:type="spellEnd"/>
      <w:r>
        <w:t xml:space="preserve">, U., </w:t>
      </w:r>
      <w:proofErr w:type="spellStart"/>
      <w:r>
        <w:t>Burmester</w:t>
      </w:r>
      <w:proofErr w:type="spellEnd"/>
      <w:r>
        <w:t xml:space="preserve">, S., </w:t>
      </w:r>
      <w:proofErr w:type="spellStart"/>
      <w:r>
        <w:t>Majety</w:t>
      </w:r>
      <w:proofErr w:type="spellEnd"/>
      <w:r>
        <w:t>, M</w:t>
      </w:r>
      <w:proofErr w:type="gramStart"/>
      <w:r>
        <w:t>., . . .</w:t>
      </w:r>
      <w:proofErr w:type="gramEnd"/>
      <w:r>
        <w:t xml:space="preserve"> </w:t>
      </w:r>
      <w:proofErr w:type="spellStart"/>
      <w:r>
        <w:t>Arlt</w:t>
      </w:r>
      <w:proofErr w:type="spellEnd"/>
      <w:r>
        <w:t xml:space="preserve">, D. (2009). Modeling ERBB receptor-regulated G1/S transition to find novel targets for de novo </w:t>
      </w:r>
      <w:proofErr w:type="spellStart"/>
      <w:r>
        <w:t>trastuzumab</w:t>
      </w:r>
      <w:proofErr w:type="spellEnd"/>
      <w:r>
        <w:t xml:space="preserve"> resistance. </w:t>
      </w:r>
      <w:r>
        <w:rPr>
          <w:i/>
        </w:rPr>
        <w:t xml:space="preserve">BMC Systems Biology BMC </w:t>
      </w:r>
      <w:proofErr w:type="spellStart"/>
      <w:r>
        <w:rPr>
          <w:i/>
        </w:rPr>
        <w:t>Syst</w:t>
      </w:r>
      <w:proofErr w:type="spellEnd"/>
      <w:r>
        <w:rPr>
          <w:i/>
        </w:rPr>
        <w:t xml:space="preserve"> </w:t>
      </w:r>
      <w:proofErr w:type="spellStart"/>
      <w:r>
        <w:rPr>
          <w:i/>
        </w:rPr>
        <w:t>Biol</w:t>
      </w:r>
      <w:proofErr w:type="spellEnd"/>
      <w:r>
        <w:rPr>
          <w:i/>
        </w:rPr>
        <w:t>,</w:t>
      </w:r>
      <w:r>
        <w:t xml:space="preserve"> </w:t>
      </w:r>
      <w:r>
        <w:rPr>
          <w:i/>
        </w:rPr>
        <w:t>3</w:t>
      </w:r>
      <w:r>
        <w:t xml:space="preserve">(1), 1. </w:t>
      </w:r>
      <w:proofErr w:type="gramStart"/>
      <w:r>
        <w:t>doi:</w:t>
      </w:r>
      <w:proofErr w:type="gramEnd"/>
      <w:r>
        <w:t xml:space="preserve">10.1186/1752-0509-3-1 </w:t>
      </w:r>
    </w:p>
    <w:sectPr w:rsidR="009F11DF">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lle Dhein" w:date="2016-04-29T13:42:00Z" w:initials="KD">
    <w:p w14:paraId="745D5394" w14:textId="77777777" w:rsidR="001867DB" w:rsidRDefault="001867DB">
      <w:pPr>
        <w:pStyle w:val="CommentText"/>
      </w:pPr>
      <w:r>
        <w:rPr>
          <w:rStyle w:val="CommentReference"/>
        </w:rPr>
        <w:annotationRef/>
      </w:r>
      <w:r w:rsidR="00AE68CA">
        <w:t>Wow. Nice detailed description. Should have expected this from a biologist.</w:t>
      </w:r>
    </w:p>
  </w:comment>
  <w:comment w:id="7" w:author="Kelle Dhein" w:date="2016-04-29T13:46:00Z" w:initials="KD">
    <w:p w14:paraId="3B5C54E5" w14:textId="77777777" w:rsidR="00AE68CA" w:rsidRDefault="00AE68CA">
      <w:pPr>
        <w:pStyle w:val="CommentText"/>
      </w:pPr>
      <w:r>
        <w:rPr>
          <w:rStyle w:val="CommentReference"/>
        </w:rPr>
        <w:annotationRef/>
      </w:r>
      <w:r>
        <w:t xml:space="preserve">You spend so much time telling us all about the cell cycle, but there’s nothing about TE or AI in your intro. Could also give brief explanation of what a control kernel is. </w:t>
      </w:r>
    </w:p>
  </w:comment>
  <w:comment w:id="8" w:author="Kelle Dhein" w:date="2016-04-29T13:52:00Z" w:initials="KD">
    <w:p w14:paraId="6031A00B" w14:textId="77777777" w:rsidR="00AE68CA" w:rsidRDefault="00AE68CA">
      <w:pPr>
        <w:pStyle w:val="CommentText"/>
      </w:pPr>
      <w:r>
        <w:rPr>
          <w:rStyle w:val="CommentReference"/>
        </w:rPr>
        <w:annotationRef/>
      </w:r>
      <w:r>
        <w:t>Again, wow</w:t>
      </w:r>
      <w:r w:rsidR="003152FC">
        <w:t xml:space="preserve">ed by biological knowledge. But there’s nothing stating the general set up of the network model. It seems like you are providing the biological facts motivating each edge of your network model without explaining that, in general, all the red arrows are deactivation relationships and all the green arrows are activation relationships. </w:t>
      </w:r>
    </w:p>
  </w:comment>
  <w:comment w:id="28" w:author="Kelle Dhein" w:date="2016-04-29T13:59:00Z" w:initials="KD">
    <w:p w14:paraId="6AD5B171" w14:textId="77777777" w:rsidR="003152FC" w:rsidRDefault="003152FC">
      <w:pPr>
        <w:pStyle w:val="CommentText"/>
      </w:pPr>
      <w:r>
        <w:rPr>
          <w:rStyle w:val="CommentReference"/>
        </w:rPr>
        <w:annotationRef/>
      </w:r>
      <w:proofErr w:type="gramStart"/>
      <w:r>
        <w:t>don’t</w:t>
      </w:r>
      <w:proofErr w:type="gramEnd"/>
      <w:r>
        <w:t xml:space="preserve"> think this is the right word</w:t>
      </w:r>
    </w:p>
  </w:comment>
  <w:comment w:id="27" w:author="Kelle Dhein" w:date="2016-04-29T14:00:00Z" w:initials="KD">
    <w:p w14:paraId="23052806" w14:textId="77777777" w:rsidR="003152FC" w:rsidRDefault="003152FC">
      <w:pPr>
        <w:pStyle w:val="CommentText"/>
      </w:pPr>
      <w:r>
        <w:rPr>
          <w:rStyle w:val="CommentReference"/>
        </w:rPr>
        <w:annotationRef/>
      </w:r>
      <w:r>
        <w:t xml:space="preserve">Could make this paragraph clearer by explaining things with network computational vocabulary. Will be especially helpful since you have not described what a control kernel is. Something like, “Knocking out the node representing </w:t>
      </w:r>
      <w:proofErr w:type="spellStart"/>
      <w:r>
        <w:t>CycD</w:t>
      </w:r>
      <w:proofErr w:type="spellEnd"/>
      <w:r>
        <w:t xml:space="preserve"> by forcing that node into an inactive state at every time step...”</w:t>
      </w:r>
    </w:p>
  </w:comment>
  <w:comment w:id="30" w:author="Kelle Dhein" w:date="2016-04-29T14:03:00Z" w:initials="KD">
    <w:p w14:paraId="17DD3E48" w14:textId="77777777" w:rsidR="003152FC" w:rsidRDefault="003152FC">
      <w:pPr>
        <w:pStyle w:val="CommentText"/>
      </w:pPr>
      <w:r>
        <w:rPr>
          <w:rStyle w:val="CommentReference"/>
        </w:rPr>
        <w:annotationRef/>
      </w:r>
      <w:r>
        <w:t>Woah! Nothing</w:t>
      </w:r>
      <w:r w:rsidR="008A64E8">
        <w:t xml:space="preserve"> in</w:t>
      </w:r>
      <w:r>
        <w:t xml:space="preserve"> paper has said anything about information measuring yet, and now we are jumping straight into TE measurements. </w:t>
      </w:r>
    </w:p>
  </w:comment>
  <w:comment w:id="34" w:author="Kelle Dhein" w:date="2016-04-29T14:05:00Z" w:initials="KD">
    <w:p w14:paraId="1DAB0A4E" w14:textId="77777777" w:rsidR="008A64E8" w:rsidRDefault="008A64E8">
      <w:pPr>
        <w:pStyle w:val="CommentText"/>
      </w:pPr>
      <w:r>
        <w:rPr>
          <w:rStyle w:val="CommentReference"/>
        </w:rPr>
        <w:annotationRef/>
      </w:r>
      <w:proofErr w:type="gramStart"/>
      <w:r>
        <w:t>an</w:t>
      </w:r>
      <w:proofErr w:type="gramEnd"/>
      <w:r>
        <w:t xml:space="preserve"> unexpected injection of poetry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5D5394" w15:done="0"/>
  <w15:commentEx w15:paraId="3B5C54E5" w15:done="0"/>
  <w15:commentEx w15:paraId="6031A00B" w15:done="0"/>
  <w15:commentEx w15:paraId="6AD5B171" w15:done="0"/>
  <w15:commentEx w15:paraId="23052806" w15:done="0"/>
  <w15:commentEx w15:paraId="17DD3E48" w15:done="0"/>
  <w15:commentEx w15:paraId="1DAB0A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80A68" w14:textId="77777777" w:rsidR="009C5CB0" w:rsidRDefault="009C5CB0" w:rsidP="003152FC">
      <w:r>
        <w:separator/>
      </w:r>
    </w:p>
  </w:endnote>
  <w:endnote w:type="continuationSeparator" w:id="0">
    <w:p w14:paraId="373D8D01" w14:textId="77777777" w:rsidR="009C5CB0" w:rsidRDefault="009C5CB0" w:rsidP="0031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10 Pitch">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D2B25" w14:textId="77777777" w:rsidR="009C5CB0" w:rsidRDefault="009C5CB0" w:rsidP="003152FC">
      <w:r>
        <w:separator/>
      </w:r>
    </w:p>
  </w:footnote>
  <w:footnote w:type="continuationSeparator" w:id="0">
    <w:p w14:paraId="0A9B9145" w14:textId="77777777" w:rsidR="009C5CB0" w:rsidRDefault="009C5CB0" w:rsidP="003152FC">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e Dhein">
    <w15:presenceInfo w15:providerId="Windows Live" w15:userId="dcebbc83c6773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9F11DF"/>
    <w:rsid w:val="001867DB"/>
    <w:rsid w:val="003152FC"/>
    <w:rsid w:val="008A64E8"/>
    <w:rsid w:val="009C5CB0"/>
    <w:rsid w:val="009F11DF"/>
    <w:rsid w:val="00AE68CA"/>
    <w:rsid w:val="00B1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735B"/>
  <w15:docId w15:val="{544CBDF6-B876-4DB7-AB4D-25A031A6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character" w:styleId="CommentReference">
    <w:name w:val="annotation reference"/>
    <w:basedOn w:val="DefaultParagraphFont"/>
    <w:uiPriority w:val="99"/>
    <w:semiHidden/>
    <w:unhideWhenUsed/>
    <w:rsid w:val="001867DB"/>
    <w:rPr>
      <w:sz w:val="16"/>
      <w:szCs w:val="16"/>
    </w:rPr>
  </w:style>
  <w:style w:type="paragraph" w:styleId="CommentText">
    <w:name w:val="annotation text"/>
    <w:basedOn w:val="Normal"/>
    <w:link w:val="CommentTextChar"/>
    <w:uiPriority w:val="99"/>
    <w:semiHidden/>
    <w:unhideWhenUsed/>
    <w:rsid w:val="001867DB"/>
    <w:rPr>
      <w:rFonts w:cs="Mangal"/>
      <w:sz w:val="20"/>
      <w:szCs w:val="18"/>
    </w:rPr>
  </w:style>
  <w:style w:type="character" w:customStyle="1" w:styleId="CommentTextChar">
    <w:name w:val="Comment Text Char"/>
    <w:basedOn w:val="DefaultParagraphFont"/>
    <w:link w:val="CommentText"/>
    <w:uiPriority w:val="99"/>
    <w:semiHidden/>
    <w:rsid w:val="001867DB"/>
    <w:rPr>
      <w:rFonts w:cs="Mangal"/>
      <w:color w:val="00000A"/>
      <w:sz w:val="20"/>
      <w:szCs w:val="18"/>
    </w:rPr>
  </w:style>
  <w:style w:type="paragraph" w:styleId="CommentSubject">
    <w:name w:val="annotation subject"/>
    <w:basedOn w:val="CommentText"/>
    <w:next w:val="CommentText"/>
    <w:link w:val="CommentSubjectChar"/>
    <w:uiPriority w:val="99"/>
    <w:semiHidden/>
    <w:unhideWhenUsed/>
    <w:rsid w:val="001867DB"/>
    <w:rPr>
      <w:b/>
      <w:bCs/>
    </w:rPr>
  </w:style>
  <w:style w:type="character" w:customStyle="1" w:styleId="CommentSubjectChar">
    <w:name w:val="Comment Subject Char"/>
    <w:basedOn w:val="CommentTextChar"/>
    <w:link w:val="CommentSubject"/>
    <w:uiPriority w:val="99"/>
    <w:semiHidden/>
    <w:rsid w:val="001867DB"/>
    <w:rPr>
      <w:rFonts w:cs="Mangal"/>
      <w:b/>
      <w:bCs/>
      <w:color w:val="00000A"/>
      <w:sz w:val="20"/>
      <w:szCs w:val="18"/>
    </w:rPr>
  </w:style>
  <w:style w:type="paragraph" w:styleId="BalloonText">
    <w:name w:val="Balloon Text"/>
    <w:basedOn w:val="Normal"/>
    <w:link w:val="BalloonTextChar"/>
    <w:uiPriority w:val="99"/>
    <w:semiHidden/>
    <w:unhideWhenUsed/>
    <w:rsid w:val="001867DB"/>
    <w:rPr>
      <w:rFonts w:ascii="Segoe UI" w:hAnsi="Segoe UI" w:cs="Mangal"/>
      <w:sz w:val="18"/>
      <w:szCs w:val="16"/>
    </w:rPr>
  </w:style>
  <w:style w:type="character" w:customStyle="1" w:styleId="BalloonTextChar">
    <w:name w:val="Balloon Text Char"/>
    <w:basedOn w:val="DefaultParagraphFont"/>
    <w:link w:val="BalloonText"/>
    <w:uiPriority w:val="99"/>
    <w:semiHidden/>
    <w:rsid w:val="001867DB"/>
    <w:rPr>
      <w:rFonts w:ascii="Segoe UI" w:hAnsi="Segoe UI" w:cs="Mangal"/>
      <w:color w:val="00000A"/>
      <w:sz w:val="18"/>
      <w:szCs w:val="16"/>
    </w:rPr>
  </w:style>
  <w:style w:type="paragraph" w:styleId="Header">
    <w:name w:val="header"/>
    <w:basedOn w:val="Normal"/>
    <w:link w:val="HeaderChar"/>
    <w:uiPriority w:val="99"/>
    <w:unhideWhenUsed/>
    <w:rsid w:val="003152F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52FC"/>
    <w:rPr>
      <w:rFonts w:cs="Mangal"/>
      <w:color w:val="00000A"/>
      <w:szCs w:val="21"/>
    </w:rPr>
  </w:style>
  <w:style w:type="paragraph" w:styleId="Footer">
    <w:name w:val="footer"/>
    <w:basedOn w:val="Normal"/>
    <w:link w:val="FooterChar"/>
    <w:uiPriority w:val="99"/>
    <w:unhideWhenUsed/>
    <w:rsid w:val="003152F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52FC"/>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microsoft.com/office/2011/relationships/people" Target="people.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b="1">
                <a:solidFill>
                  <a:srgbClr val="000000"/>
                </a:solidFill>
                <a:latin typeface="Arial"/>
              </a:rPr>
              <a:t>Transfer entropy in wild type and Rb knock out</a:t>
            </a:r>
          </a:p>
        </c:rich>
      </c:tx>
      <c:overlay val="1"/>
    </c:title>
    <c:autoTitleDeleted val="0"/>
    <c:plotArea>
      <c:layout/>
      <c:lineChart>
        <c:grouping val="standard"/>
        <c:varyColors val="1"/>
        <c:ser>
          <c:idx val="0"/>
          <c:order val="0"/>
          <c:tx>
            <c:strRef>
              <c:f>label 0</c:f>
              <c:strCache>
                <c:ptCount val="1"/>
                <c:pt idx="0">
                  <c:v>TE Wild type</c:v>
                </c:pt>
              </c:strCache>
            </c:strRef>
          </c:tx>
          <c:spPr>
            <a:ln w="28800">
              <a:solidFill>
                <a:srgbClr val="004586"/>
              </a:solidFill>
              <a:round/>
            </a:ln>
          </c:spPr>
          <c:marker>
            <c:symbol val="diamond"/>
            <c:size val="6"/>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0</c:f>
              <c:numCache>
                <c:formatCode>General</c:formatCode>
                <c:ptCount val="100"/>
                <c:pt idx="0">
                  <c:v>0.33173200000000003</c:v>
                </c:pt>
                <c:pt idx="1">
                  <c:v>0.31783299999999998</c:v>
                </c:pt>
                <c:pt idx="2">
                  <c:v>0.31783299999999998</c:v>
                </c:pt>
                <c:pt idx="3">
                  <c:v>0.31783299999999998</c:v>
                </c:pt>
                <c:pt idx="4">
                  <c:v>0.315361</c:v>
                </c:pt>
                <c:pt idx="5">
                  <c:v>0.31331199999999998</c:v>
                </c:pt>
                <c:pt idx="6">
                  <c:v>0.30127799999999999</c:v>
                </c:pt>
                <c:pt idx="7">
                  <c:v>0.29991499999999999</c:v>
                </c:pt>
                <c:pt idx="8">
                  <c:v>0.271206</c:v>
                </c:pt>
                <c:pt idx="9">
                  <c:v>0.26984399999999997</c:v>
                </c:pt>
                <c:pt idx="10">
                  <c:v>0.26984399999999997</c:v>
                </c:pt>
                <c:pt idx="11">
                  <c:v>0.26981500000000003</c:v>
                </c:pt>
                <c:pt idx="12">
                  <c:v>0.26727899999999999</c:v>
                </c:pt>
                <c:pt idx="13">
                  <c:v>0.122932</c:v>
                </c:pt>
                <c:pt idx="14">
                  <c:v>0.120299</c:v>
                </c:pt>
                <c:pt idx="15">
                  <c:v>0.12009300000000001</c:v>
                </c:pt>
                <c:pt idx="16">
                  <c:v>0.12009300000000001</c:v>
                </c:pt>
                <c:pt idx="17">
                  <c:v>0.12009300000000001</c:v>
                </c:pt>
                <c:pt idx="18">
                  <c:v>0.11686000000000001</c:v>
                </c:pt>
                <c:pt idx="19">
                  <c:v>0.10778799999999999</c:v>
                </c:pt>
                <c:pt idx="20">
                  <c:v>0.10778799999999999</c:v>
                </c:pt>
                <c:pt idx="21">
                  <c:v>0.10778799999999999</c:v>
                </c:pt>
                <c:pt idx="22">
                  <c:v>0.10778799999999999</c:v>
                </c:pt>
                <c:pt idx="23">
                  <c:v>0.10778799999999999</c:v>
                </c:pt>
                <c:pt idx="24">
                  <c:v>0.105792</c:v>
                </c:pt>
                <c:pt idx="25">
                  <c:v>0.105792</c:v>
                </c:pt>
                <c:pt idx="26">
                  <c:v>0.10381600000000001</c:v>
                </c:pt>
                <c:pt idx="27">
                  <c:v>0.102905</c:v>
                </c:pt>
                <c:pt idx="28">
                  <c:v>9.9100999999999995E-2</c:v>
                </c:pt>
                <c:pt idx="29">
                  <c:v>9.2902999999999999E-2</c:v>
                </c:pt>
                <c:pt idx="30">
                  <c:v>9.2902999999999999E-2</c:v>
                </c:pt>
                <c:pt idx="31">
                  <c:v>7.6650999999999997E-2</c:v>
                </c:pt>
                <c:pt idx="32">
                  <c:v>7.6061000000000004E-2</c:v>
                </c:pt>
                <c:pt idx="33">
                  <c:v>7.5120999999999993E-2</c:v>
                </c:pt>
                <c:pt idx="34">
                  <c:v>6.5643999999999994E-2</c:v>
                </c:pt>
                <c:pt idx="35">
                  <c:v>6.5425999999999998E-2</c:v>
                </c:pt>
                <c:pt idx="36">
                  <c:v>6.4837000000000006E-2</c:v>
                </c:pt>
                <c:pt idx="37">
                  <c:v>6.3333E-2</c:v>
                </c:pt>
                <c:pt idx="38">
                  <c:v>6.3333E-2</c:v>
                </c:pt>
                <c:pt idx="39">
                  <c:v>6.1580000000000003E-2</c:v>
                </c:pt>
                <c:pt idx="40">
                  <c:v>3.6086E-2</c:v>
                </c:pt>
                <c:pt idx="41">
                  <c:v>6.6889999999999996E-3</c:v>
                </c:pt>
                <c:pt idx="42">
                  <c:v>6.6889999999999996E-3</c:v>
                </c:pt>
                <c:pt idx="43">
                  <c:v>5.457E-3</c:v>
                </c:pt>
                <c:pt idx="44">
                  <c:v>5.3039999999999997E-3</c:v>
                </c:pt>
                <c:pt idx="45">
                  <c:v>5.3039999999999997E-3</c:v>
                </c:pt>
                <c:pt idx="46">
                  <c:v>4.568E-3</c:v>
                </c:pt>
                <c:pt idx="47">
                  <c:v>4.3769999999999998E-3</c:v>
                </c:pt>
                <c:pt idx="48">
                  <c:v>1.083E-3</c:v>
                </c:pt>
                <c:pt idx="49">
                  <c:v>9.6900000000000003E-4</c:v>
                </c:pt>
                <c:pt idx="50">
                  <c:v>9.6599999999999995E-4</c:v>
                </c:pt>
                <c:pt idx="51">
                  <c:v>8.8000000000000003E-4</c:v>
                </c:pt>
                <c:pt idx="52">
                  <c:v>7.5799999999999999E-4</c:v>
                </c:pt>
                <c:pt idx="53">
                  <c:v>7.5500000000000003E-4</c:v>
                </c:pt>
                <c:pt idx="54">
                  <c:v>7.3800000000000005E-4</c:v>
                </c:pt>
                <c:pt idx="55">
                  <c:v>6.5700000000000003E-4</c:v>
                </c:pt>
                <c:pt idx="56">
                  <c:v>6.5700000000000003E-4</c:v>
                </c:pt>
                <c:pt idx="57">
                  <c:v>6.5600000000000001E-4</c:v>
                </c:pt>
                <c:pt idx="58">
                  <c:v>6.5600000000000001E-4</c:v>
                </c:pt>
                <c:pt idx="59">
                  <c:v>6.3100000000000005E-4</c:v>
                </c:pt>
                <c:pt idx="60">
                  <c:v>6.29E-4</c:v>
                </c:pt>
                <c:pt idx="61">
                  <c:v>5.6599999999999999E-4</c:v>
                </c:pt>
                <c:pt idx="62">
                  <c:v>5.6599999999999999E-4</c:v>
                </c:pt>
                <c:pt idx="63">
                  <c:v>3.7199999999999999E-4</c:v>
                </c:pt>
                <c:pt idx="64">
                  <c:v>3.6699999999999998E-4</c:v>
                </c:pt>
                <c:pt idx="65">
                  <c:v>1.83E-4</c:v>
                </c:pt>
                <c:pt idx="66">
                  <c:v>1.8200000000000001E-4</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1"/>
        </c:ser>
        <c:ser>
          <c:idx val="1"/>
          <c:order val="1"/>
          <c:tx>
            <c:strRef>
              <c:f>label 1</c:f>
              <c:strCache>
                <c:ptCount val="1"/>
                <c:pt idx="0">
                  <c:v>TE Rb knockout</c:v>
                </c:pt>
              </c:strCache>
            </c:strRef>
          </c:tx>
          <c:spPr>
            <a:ln w="28800">
              <a:solidFill>
                <a:srgbClr val="FF420E"/>
              </a:solidFill>
              <a:round/>
            </a:ln>
          </c:spPr>
          <c:marker>
            <c:symbol val="square"/>
            <c:size val="6"/>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1</c:f>
              <c:numCache>
                <c:formatCode>General</c:formatCode>
                <c:ptCount val="100"/>
                <c:pt idx="0">
                  <c:v>0.27782099999999998</c:v>
                </c:pt>
                <c:pt idx="1">
                  <c:v>0.203628</c:v>
                </c:pt>
                <c:pt idx="2">
                  <c:v>0.203628</c:v>
                </c:pt>
                <c:pt idx="3">
                  <c:v>0.203628</c:v>
                </c:pt>
                <c:pt idx="4">
                  <c:v>0.19763700000000001</c:v>
                </c:pt>
                <c:pt idx="5">
                  <c:v>0.19763700000000001</c:v>
                </c:pt>
                <c:pt idx="6">
                  <c:v>0.18625900000000001</c:v>
                </c:pt>
                <c:pt idx="7">
                  <c:v>0.180897</c:v>
                </c:pt>
                <c:pt idx="8">
                  <c:v>0.15445900000000001</c:v>
                </c:pt>
                <c:pt idx="9">
                  <c:v>0.14954799999999999</c:v>
                </c:pt>
                <c:pt idx="10">
                  <c:v>0.14690700000000001</c:v>
                </c:pt>
                <c:pt idx="11">
                  <c:v>0.13659499999999999</c:v>
                </c:pt>
                <c:pt idx="12">
                  <c:v>0.13523499999999999</c:v>
                </c:pt>
                <c:pt idx="13">
                  <c:v>0.13183600000000001</c:v>
                </c:pt>
                <c:pt idx="14">
                  <c:v>0.127606</c:v>
                </c:pt>
                <c:pt idx="15">
                  <c:v>0.105103</c:v>
                </c:pt>
                <c:pt idx="16">
                  <c:v>0.100993</c:v>
                </c:pt>
                <c:pt idx="17">
                  <c:v>9.7428000000000001E-2</c:v>
                </c:pt>
                <c:pt idx="18">
                  <c:v>9.2921000000000004E-2</c:v>
                </c:pt>
                <c:pt idx="19">
                  <c:v>9.1679999999999998E-2</c:v>
                </c:pt>
                <c:pt idx="20">
                  <c:v>5.4900999999999998E-2</c:v>
                </c:pt>
                <c:pt idx="21">
                  <c:v>5.1915999999999997E-2</c:v>
                </c:pt>
                <c:pt idx="22">
                  <c:v>5.1915999999999997E-2</c:v>
                </c:pt>
                <c:pt idx="23">
                  <c:v>4.9997E-2</c:v>
                </c:pt>
                <c:pt idx="24">
                  <c:v>4.9467999999999998E-2</c:v>
                </c:pt>
                <c:pt idx="25">
                  <c:v>4.1361000000000002E-2</c:v>
                </c:pt>
                <c:pt idx="26">
                  <c:v>2.8500999999999999E-2</c:v>
                </c:pt>
                <c:pt idx="27">
                  <c:v>7.6509999999999998E-3</c:v>
                </c:pt>
                <c:pt idx="28">
                  <c:v>6.2599999999999999E-3</c:v>
                </c:pt>
                <c:pt idx="29">
                  <c:v>6.2599999999999999E-3</c:v>
                </c:pt>
                <c:pt idx="30">
                  <c:v>5.3619999999999996E-3</c:v>
                </c:pt>
                <c:pt idx="31">
                  <c:v>5.2620000000000002E-3</c:v>
                </c:pt>
                <c:pt idx="32">
                  <c:v>5.2620000000000002E-3</c:v>
                </c:pt>
                <c:pt idx="33">
                  <c:v>4.9109999999999996E-3</c:v>
                </c:pt>
                <c:pt idx="34">
                  <c:v>3.7669999999999999E-3</c:v>
                </c:pt>
                <c:pt idx="35">
                  <c:v>1.5839999999999999E-3</c:v>
                </c:pt>
                <c:pt idx="36">
                  <c:v>5.6499999999999996E-4</c:v>
                </c:pt>
                <c:pt idx="37">
                  <c:v>4.1300000000000001E-4</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1"/>
        </c:ser>
        <c:dLbls>
          <c:showLegendKey val="0"/>
          <c:showVal val="0"/>
          <c:showCatName val="0"/>
          <c:showSerName val="0"/>
          <c:showPercent val="0"/>
          <c:showBubbleSize val="0"/>
        </c:dLbls>
        <c:marker val="1"/>
        <c:smooth val="0"/>
        <c:axId val="223128328"/>
        <c:axId val="456841584"/>
      </c:lineChart>
      <c:catAx>
        <c:axId val="223128328"/>
        <c:scaling>
          <c:orientation val="minMax"/>
        </c:scaling>
        <c:delete val="0"/>
        <c:axPos val="b"/>
        <c:title>
          <c:tx>
            <c:rich>
              <a:bodyPr/>
              <a:lstStyle/>
              <a:p>
                <a:pPr>
                  <a:defRPr/>
                </a:pPr>
                <a:r>
                  <a:rPr lang="en-US" sz="900" b="1">
                    <a:solidFill>
                      <a:srgbClr val="000000"/>
                    </a:solidFill>
                    <a:latin typeface="Arial"/>
                  </a:rPr>
                  <a:t>Rank order</a:t>
                </a:r>
              </a:p>
            </c:rich>
          </c:tx>
          <c:overlay val="1"/>
        </c:title>
        <c:numFmt formatCode="General" sourceLinked="0"/>
        <c:majorTickMark val="out"/>
        <c:minorTickMark val="none"/>
        <c:tickLblPos val="nextTo"/>
        <c:spPr>
          <a:ln>
            <a:solidFill>
              <a:srgbClr val="B3B3B3"/>
            </a:solidFill>
          </a:ln>
        </c:spPr>
        <c:crossAx val="456841584"/>
        <c:crossesAt val="0"/>
        <c:auto val="1"/>
        <c:lblAlgn val="ctr"/>
        <c:lblOffset val="100"/>
        <c:noMultiLvlLbl val="1"/>
      </c:catAx>
      <c:valAx>
        <c:axId val="456841584"/>
        <c:scaling>
          <c:orientation val="minMax"/>
        </c:scaling>
        <c:delete val="0"/>
        <c:axPos val="l"/>
        <c:majorGridlines>
          <c:spPr>
            <a:ln>
              <a:solidFill>
                <a:srgbClr val="B3B3B3"/>
              </a:solidFill>
            </a:ln>
          </c:spPr>
        </c:majorGridlines>
        <c:title>
          <c:tx>
            <c:rich>
              <a:bodyPr/>
              <a:lstStyle/>
              <a:p>
                <a:pPr>
                  <a:defRPr/>
                </a:pPr>
                <a:r>
                  <a:rPr lang="en-US" sz="900" b="1">
                    <a:solidFill>
                      <a:srgbClr val="000000"/>
                    </a:solidFill>
                    <a:latin typeface="Arial"/>
                  </a:rPr>
                  <a:t>TE</a:t>
                </a:r>
              </a:p>
            </c:rich>
          </c:tx>
          <c:overlay val="1"/>
        </c:title>
        <c:numFmt formatCode="General" sourceLinked="1"/>
        <c:majorTickMark val="out"/>
        <c:minorTickMark val="none"/>
        <c:tickLblPos val="nextTo"/>
        <c:spPr>
          <a:ln>
            <a:solidFill>
              <a:srgbClr val="B3B3B3"/>
            </a:solidFill>
          </a:ln>
        </c:spPr>
        <c:crossAx val="223128328"/>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b="1">
                <a:solidFill>
                  <a:srgbClr val="000000"/>
                </a:solidFill>
                <a:latin typeface="Arial"/>
              </a:rPr>
              <a:t>Active information across nodes</a:t>
            </a:r>
          </a:p>
        </c:rich>
      </c:tx>
      <c:overlay val="1"/>
    </c:title>
    <c:autoTitleDeleted val="0"/>
    <c:plotArea>
      <c:layout/>
      <c:lineChart>
        <c:grouping val="standard"/>
        <c:varyColors val="1"/>
        <c:ser>
          <c:idx val="0"/>
          <c:order val="0"/>
          <c:tx>
            <c:strRef>
              <c:f>label 0</c:f>
              <c:strCache>
                <c:ptCount val="1"/>
                <c:pt idx="0">
                  <c:v>Wildtype</c:v>
                </c:pt>
              </c:strCache>
            </c:strRef>
          </c:tx>
          <c:spPr>
            <a:ln w="28800">
              <a:solidFill>
                <a:srgbClr val="004586"/>
              </a:solidFill>
              <a:round/>
            </a:ln>
          </c:spPr>
          <c:marker>
            <c:symbol val="diamond"/>
            <c:size val="6"/>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0"/>
                <c:pt idx="0">
                  <c:v>CycD</c:v>
                </c:pt>
                <c:pt idx="1">
                  <c:v>Rb</c:v>
                </c:pt>
                <c:pt idx="2">
                  <c:v>E2F</c:v>
                </c:pt>
                <c:pt idx="3">
                  <c:v>CycE</c:v>
                </c:pt>
                <c:pt idx="4">
                  <c:v>CycA</c:v>
                </c:pt>
                <c:pt idx="5">
                  <c:v>P27</c:v>
                </c:pt>
                <c:pt idx="6">
                  <c:v>Cdc20</c:v>
                </c:pt>
                <c:pt idx="7">
                  <c:v>UbcH10</c:v>
                </c:pt>
                <c:pt idx="8">
                  <c:v>Cdh1</c:v>
                </c:pt>
                <c:pt idx="9">
                  <c:v>CycB</c:v>
                </c:pt>
              </c:strCache>
            </c:strRef>
          </c:cat>
          <c:val>
            <c:numRef>
              <c:f>0</c:f>
              <c:numCache>
                <c:formatCode>General</c:formatCode>
                <c:ptCount val="10"/>
                <c:pt idx="0">
                  <c:v>1</c:v>
                </c:pt>
                <c:pt idx="1">
                  <c:v>0.99162300000000003</c:v>
                </c:pt>
                <c:pt idx="2">
                  <c:v>0.63166900000000004</c:v>
                </c:pt>
                <c:pt idx="3">
                  <c:v>0.64341999999999999</c:v>
                </c:pt>
                <c:pt idx="4">
                  <c:v>0.81104500000000002</c:v>
                </c:pt>
                <c:pt idx="5">
                  <c:v>0.99162300000000003</c:v>
                </c:pt>
                <c:pt idx="6">
                  <c:v>0.27274300000000001</c:v>
                </c:pt>
                <c:pt idx="7">
                  <c:v>0.73298200000000002</c:v>
                </c:pt>
                <c:pt idx="8">
                  <c:v>0.65954199999999996</c:v>
                </c:pt>
                <c:pt idx="9">
                  <c:v>0.27023200000000003</c:v>
                </c:pt>
              </c:numCache>
            </c:numRef>
          </c:val>
          <c:smooth val="1"/>
        </c:ser>
        <c:ser>
          <c:idx val="1"/>
          <c:order val="1"/>
          <c:tx>
            <c:strRef>
              <c:f>label 1</c:f>
              <c:strCache>
                <c:ptCount val="1"/>
                <c:pt idx="0">
                  <c:v>Rb knockout</c:v>
                </c:pt>
              </c:strCache>
            </c:strRef>
          </c:tx>
          <c:spPr>
            <a:ln w="28800">
              <a:solidFill>
                <a:srgbClr val="FF420E"/>
              </a:solidFill>
              <a:round/>
            </a:ln>
          </c:spPr>
          <c:marker>
            <c:symbol val="square"/>
            <c:size val="6"/>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0"/>
                <c:pt idx="0">
                  <c:v>CycD</c:v>
                </c:pt>
                <c:pt idx="1">
                  <c:v>Rb</c:v>
                </c:pt>
                <c:pt idx="2">
                  <c:v>E2F</c:v>
                </c:pt>
                <c:pt idx="3">
                  <c:v>CycE</c:v>
                </c:pt>
                <c:pt idx="4">
                  <c:v>CycA</c:v>
                </c:pt>
                <c:pt idx="5">
                  <c:v>P27</c:v>
                </c:pt>
                <c:pt idx="6">
                  <c:v>Cdc20</c:v>
                </c:pt>
                <c:pt idx="7">
                  <c:v>UbcH10</c:v>
                </c:pt>
                <c:pt idx="8">
                  <c:v>Cdh1</c:v>
                </c:pt>
                <c:pt idx="9">
                  <c:v>CycB</c:v>
                </c:pt>
              </c:strCache>
            </c:strRef>
          </c:cat>
          <c:val>
            <c:numRef>
              <c:f>1</c:f>
              <c:numCache>
                <c:formatCode>General</c:formatCode>
                <c:ptCount val="10"/>
                <c:pt idx="0">
                  <c:v>1</c:v>
                </c:pt>
                <c:pt idx="1">
                  <c:v>0</c:v>
                </c:pt>
                <c:pt idx="2">
                  <c:v>0.85025200000000001</c:v>
                </c:pt>
                <c:pt idx="3">
                  <c:v>0.80804600000000004</c:v>
                </c:pt>
                <c:pt idx="4">
                  <c:v>0.82592100000000002</c:v>
                </c:pt>
                <c:pt idx="5">
                  <c:v>0.37315799999999999</c:v>
                </c:pt>
                <c:pt idx="6">
                  <c:v>0.63537900000000003</c:v>
                </c:pt>
                <c:pt idx="7">
                  <c:v>0.83984499999999995</c:v>
                </c:pt>
                <c:pt idx="8">
                  <c:v>0.83496300000000001</c:v>
                </c:pt>
                <c:pt idx="9">
                  <c:v>0.65649800000000003</c:v>
                </c:pt>
              </c:numCache>
            </c:numRef>
          </c:val>
          <c:smooth val="1"/>
        </c:ser>
        <c:dLbls>
          <c:showLegendKey val="0"/>
          <c:showVal val="0"/>
          <c:showCatName val="0"/>
          <c:showSerName val="0"/>
          <c:showPercent val="0"/>
          <c:showBubbleSize val="0"/>
        </c:dLbls>
        <c:marker val="1"/>
        <c:smooth val="0"/>
        <c:axId val="280616400"/>
        <c:axId val="280614832"/>
      </c:lineChart>
      <c:catAx>
        <c:axId val="280616400"/>
        <c:scaling>
          <c:orientation val="minMax"/>
        </c:scaling>
        <c:delete val="0"/>
        <c:axPos val="b"/>
        <c:title>
          <c:tx>
            <c:rich>
              <a:bodyPr/>
              <a:lstStyle/>
              <a:p>
                <a:pPr>
                  <a:defRPr/>
                </a:pPr>
                <a:r>
                  <a:rPr lang="en-US" sz="900" b="1">
                    <a:solidFill>
                      <a:srgbClr val="000000"/>
                    </a:solidFill>
                    <a:latin typeface="Arial"/>
                  </a:rPr>
                  <a:t>Node</a:t>
                </a:r>
              </a:p>
            </c:rich>
          </c:tx>
          <c:overlay val="1"/>
        </c:title>
        <c:numFmt formatCode="General" sourceLinked="0"/>
        <c:majorTickMark val="out"/>
        <c:minorTickMark val="none"/>
        <c:tickLblPos val="nextTo"/>
        <c:spPr>
          <a:ln>
            <a:solidFill>
              <a:srgbClr val="B3B3B3"/>
            </a:solidFill>
          </a:ln>
        </c:spPr>
        <c:crossAx val="280614832"/>
        <c:crossesAt val="0"/>
        <c:auto val="1"/>
        <c:lblAlgn val="ctr"/>
        <c:lblOffset val="100"/>
        <c:noMultiLvlLbl val="1"/>
      </c:catAx>
      <c:valAx>
        <c:axId val="280614832"/>
        <c:scaling>
          <c:orientation val="minMax"/>
        </c:scaling>
        <c:delete val="0"/>
        <c:axPos val="l"/>
        <c:majorGridlines>
          <c:spPr>
            <a:ln>
              <a:solidFill>
                <a:srgbClr val="B3B3B3"/>
              </a:solidFill>
            </a:ln>
          </c:spPr>
        </c:majorGridlines>
        <c:title>
          <c:tx>
            <c:rich>
              <a:bodyPr/>
              <a:lstStyle/>
              <a:p>
                <a:pPr>
                  <a:defRPr/>
                </a:pPr>
                <a:r>
                  <a:rPr lang="en-US" sz="900" b="1">
                    <a:solidFill>
                      <a:srgbClr val="000000"/>
                    </a:solidFill>
                    <a:latin typeface="Arial"/>
                  </a:rPr>
                  <a:t>AI</a:t>
                </a:r>
              </a:p>
            </c:rich>
          </c:tx>
          <c:overlay val="1"/>
        </c:title>
        <c:numFmt formatCode="General" sourceLinked="1"/>
        <c:majorTickMark val="out"/>
        <c:minorTickMark val="none"/>
        <c:tickLblPos val="nextTo"/>
        <c:spPr>
          <a:ln>
            <a:solidFill>
              <a:srgbClr val="B3B3B3"/>
            </a:solidFill>
          </a:ln>
        </c:spPr>
        <c:crossAx val="280616400"/>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dc:creator>
  <cp:lastModifiedBy>Kelle Dhein</cp:lastModifiedBy>
  <cp:revision>2</cp:revision>
  <dcterms:created xsi:type="dcterms:W3CDTF">2016-04-29T21:08:00Z</dcterms:created>
  <dcterms:modified xsi:type="dcterms:W3CDTF">2016-04-29T21:08:00Z</dcterms:modified>
  <dc:language>en-US</dc:language>
</cp:coreProperties>
</file>